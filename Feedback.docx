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BA0E4" w14:textId="77777777" w:rsidR="006C2803" w:rsidRPr="006C2803" w:rsidRDefault="006C2803" w:rsidP="006C2803">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C2803">
        <w:rPr>
          <w:rFonts w:ascii="inherit" w:eastAsia="Times New Roman" w:hAnsi="inherit" w:cs="Helvetica"/>
          <w:color w:val="333333"/>
          <w:sz w:val="45"/>
          <w:szCs w:val="45"/>
          <w:lang w:eastAsia="en-AU"/>
        </w:rPr>
        <w:t>Abstract</w:t>
      </w:r>
    </w:p>
    <w:p w14:paraId="533999E6" w14:textId="1E53BC0D" w:rsidR="00766F9E" w:rsidRPr="006C2803" w:rsidRDefault="006C2803" w:rsidP="006C2803">
      <w:pPr>
        <w:shd w:val="clear" w:color="auto" w:fill="FFFFFF"/>
        <w:spacing w:after="150" w:line="240" w:lineRule="auto"/>
        <w:rPr>
          <w:rFonts w:ascii="Helvetica" w:eastAsia="Times New Roman" w:hAnsi="Helvetica" w:cs="Helvetica"/>
          <w:color w:val="333333"/>
          <w:sz w:val="21"/>
          <w:szCs w:val="21"/>
          <w:lang w:eastAsia="en-AU"/>
        </w:rPr>
      </w:pPr>
      <w:r w:rsidRPr="006C2803">
        <w:rPr>
          <w:rFonts w:ascii="Helvetica" w:eastAsia="Times New Roman" w:hAnsi="Helvetica" w:cs="Helvetica"/>
          <w:color w:val="333333"/>
          <w:sz w:val="21"/>
          <w:szCs w:val="21"/>
          <w:lang w:eastAsia="en-AU"/>
        </w:rPr>
        <w:t>Utilising maps to present statistics has been widely used</w:t>
      </w:r>
      <w:del w:id="0" w:author="Earl Duncan" w:date="2019-06-26T14:51:00Z">
        <w:r w:rsidRPr="006C2803" w:rsidDel="00BE1951">
          <w:rPr>
            <w:rFonts w:ascii="Helvetica" w:eastAsia="Times New Roman" w:hAnsi="Helvetica" w:cs="Helvetica"/>
            <w:color w:val="333333"/>
            <w:sz w:val="21"/>
            <w:szCs w:val="21"/>
            <w:lang w:eastAsia="en-AU"/>
          </w:rPr>
          <w:delText>,</w:delText>
        </w:r>
      </w:del>
      <w:r w:rsidRPr="006C2803">
        <w:rPr>
          <w:rFonts w:ascii="Helvetica" w:eastAsia="Times New Roman" w:hAnsi="Helvetica" w:cs="Helvetica"/>
          <w:color w:val="333333"/>
          <w:sz w:val="21"/>
          <w:szCs w:val="21"/>
          <w:lang w:eastAsia="en-AU"/>
        </w:rPr>
        <w:t xml:space="preserve"> for centuries. </w:t>
      </w:r>
      <w:commentRangeStart w:id="1"/>
      <w:r w:rsidRPr="006C2803">
        <w:rPr>
          <w:rFonts w:ascii="Helvetica" w:eastAsia="Times New Roman" w:hAnsi="Helvetica" w:cs="Helvetica"/>
          <w:color w:val="333333"/>
          <w:sz w:val="21"/>
          <w:szCs w:val="21"/>
          <w:lang w:eastAsia="en-AU"/>
        </w:rPr>
        <w:t>Connecting the data to the geographical representation of areas that are already familiar</w:t>
      </w:r>
      <w:commentRangeEnd w:id="1"/>
      <w:r>
        <w:rPr>
          <w:rStyle w:val="CommentReference"/>
        </w:rPr>
        <w:commentReference w:id="1"/>
      </w:r>
      <w:r w:rsidRPr="006C2803">
        <w:rPr>
          <w:rFonts w:ascii="Helvetica" w:eastAsia="Times New Roman" w:hAnsi="Helvetica" w:cs="Helvetica"/>
          <w:color w:val="333333"/>
          <w:sz w:val="21"/>
          <w:szCs w:val="21"/>
          <w:lang w:eastAsia="en-AU"/>
        </w:rPr>
        <w:t xml:space="preserve">. </w:t>
      </w:r>
      <w:commentRangeStart w:id="2"/>
      <w:r w:rsidRPr="006C2803">
        <w:rPr>
          <w:rFonts w:ascii="Helvetica" w:eastAsia="Times New Roman" w:hAnsi="Helvetica" w:cs="Helvetica"/>
          <w:color w:val="333333"/>
          <w:sz w:val="21"/>
          <w:szCs w:val="21"/>
          <w:lang w:eastAsia="en-AU"/>
        </w:rPr>
        <w:t>It is not enough to be recognisable, if the value of the statistic cannot be seen</w:t>
      </w:r>
      <w:commentRangeEnd w:id="2"/>
      <w:r w:rsidR="00B85C17">
        <w:rPr>
          <w:rStyle w:val="CommentReference"/>
        </w:rPr>
        <w:commentReference w:id="2"/>
      </w:r>
      <w:r w:rsidRPr="006C2803">
        <w:rPr>
          <w:rFonts w:ascii="Helvetica" w:eastAsia="Times New Roman" w:hAnsi="Helvetica" w:cs="Helvetica"/>
          <w:color w:val="333333"/>
          <w:sz w:val="21"/>
          <w:szCs w:val="21"/>
          <w:lang w:eastAsia="en-AU"/>
        </w:rPr>
        <w:t>. Cancer outcomes directly relate to the people living within a geographical area. In situations where the people are of interest, not the land they live on, it is reasonable to explore views that enhance the communication of the cancer outcomes. This has spurred innovations over the previous centuries to enhance the shapes and maps presented to effectively communicate cancer outcomes.</w:t>
      </w:r>
    </w:p>
    <w:p w14:paraId="17E063DC" w14:textId="77777777" w:rsidR="006C2803" w:rsidRPr="006C2803" w:rsidRDefault="006C2803" w:rsidP="006C2803">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C2803">
        <w:rPr>
          <w:rFonts w:ascii="inherit" w:eastAsia="Times New Roman" w:hAnsi="inherit" w:cs="Helvetica"/>
          <w:color w:val="333333"/>
          <w:sz w:val="45"/>
          <w:szCs w:val="45"/>
          <w:lang w:eastAsia="en-AU"/>
        </w:rPr>
        <w:t>Disease mapping</w:t>
      </w:r>
    </w:p>
    <w:p w14:paraId="1663B415" w14:textId="77777777" w:rsidR="006C2803" w:rsidRPr="006C2803" w:rsidRDefault="006C2803" w:rsidP="006C2803">
      <w:pPr>
        <w:shd w:val="clear" w:color="auto" w:fill="FFFFFF"/>
        <w:spacing w:before="300" w:after="150" w:line="240" w:lineRule="auto"/>
        <w:outlineLvl w:val="2"/>
        <w:rPr>
          <w:rFonts w:ascii="inherit" w:eastAsia="Times New Roman" w:hAnsi="inherit" w:cs="Helvetica"/>
          <w:color w:val="333333"/>
          <w:sz w:val="36"/>
          <w:szCs w:val="36"/>
          <w:lang w:eastAsia="en-AU"/>
        </w:rPr>
      </w:pPr>
      <w:r w:rsidRPr="006C2803">
        <w:rPr>
          <w:rFonts w:ascii="inherit" w:eastAsia="Times New Roman" w:hAnsi="inherit" w:cs="Helvetica"/>
          <w:color w:val="333333"/>
          <w:sz w:val="36"/>
          <w:szCs w:val="36"/>
          <w:lang w:eastAsia="en-AU"/>
        </w:rPr>
        <w:t>Choropleth Map (Steff)</w:t>
      </w:r>
    </w:p>
    <w:p w14:paraId="25A40088"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A choropleth map is used to show the spatial variability of measurements, with usage dating back to the 1800s. They are constructed by drawing administrative boundaries, and filling the polygon with colour to represent values of a measured variable. Early versions used symbols or patterns instead of colour. </w:t>
      </w:r>
      <w:proofErr w:type="spellStart"/>
      <w:r w:rsidRPr="0068236C">
        <w:rPr>
          <w:rFonts w:ascii="Helvetica" w:eastAsia="Times New Roman" w:hAnsi="Helvetica" w:cs="Helvetica"/>
          <w:color w:val="333333"/>
          <w:sz w:val="21"/>
          <w:szCs w:val="21"/>
          <w:lang w:eastAsia="en-AU"/>
        </w:rPr>
        <w:t>Kraak</w:t>
      </w:r>
      <w:proofErr w:type="spellEnd"/>
      <w:r w:rsidRPr="0068236C">
        <w:rPr>
          <w:rFonts w:ascii="Helvetica" w:eastAsia="Times New Roman" w:hAnsi="Helvetica" w:cs="Helvetica"/>
          <w:color w:val="333333"/>
          <w:sz w:val="21"/>
          <w:szCs w:val="21"/>
          <w:lang w:eastAsia="en-AU"/>
        </w:rPr>
        <w:t xml:space="preserve"> (</w:t>
      </w:r>
      <w:hyperlink r:id="rId7" w:anchor="ref-CD" w:history="1">
        <w:r w:rsidRPr="0068236C">
          <w:rPr>
            <w:rFonts w:ascii="Helvetica" w:eastAsia="Times New Roman" w:hAnsi="Helvetica" w:cs="Helvetica"/>
            <w:color w:val="337AB7"/>
            <w:sz w:val="21"/>
            <w:szCs w:val="21"/>
            <w:u w:val="single"/>
            <w:lang w:eastAsia="en-AU"/>
          </w:rPr>
          <w:t>2017</w:t>
        </w:r>
      </w:hyperlink>
      <w:r w:rsidRPr="0068236C">
        <w:rPr>
          <w:rFonts w:ascii="Helvetica" w:eastAsia="Times New Roman" w:hAnsi="Helvetica" w:cs="Helvetica"/>
          <w:color w:val="333333"/>
          <w:sz w:val="21"/>
          <w:szCs w:val="21"/>
          <w:lang w:eastAsia="en-AU"/>
        </w:rPr>
        <w:t>) provides a good overview (XXX check this is true), Bell et al. (</w:t>
      </w:r>
      <w:hyperlink r:id="rId8" w:anchor="ref-CPISACA" w:history="1">
        <w:r w:rsidRPr="0068236C">
          <w:rPr>
            <w:rFonts w:ascii="Helvetica" w:eastAsia="Times New Roman" w:hAnsi="Helvetica" w:cs="Helvetica"/>
            <w:color w:val="337AB7"/>
            <w:sz w:val="21"/>
            <w:szCs w:val="21"/>
            <w:u w:val="single"/>
            <w:lang w:eastAsia="en-AU"/>
          </w:rPr>
          <w:t>2006</w:t>
        </w:r>
      </w:hyperlink>
      <w:r w:rsidRPr="0068236C">
        <w:rPr>
          <w:rFonts w:ascii="Helvetica" w:eastAsia="Times New Roman" w:hAnsi="Helvetica" w:cs="Helvetica"/>
          <w:color w:val="333333"/>
          <w:sz w:val="21"/>
          <w:szCs w:val="21"/>
          <w:lang w:eastAsia="en-AU"/>
        </w:rPr>
        <w:t>) discusses the use of choropleth maps for visualising cancer data, and Walter (</w:t>
      </w:r>
      <w:hyperlink r:id="rId9" w:anchor="ref-DMAHP" w:history="1">
        <w:r w:rsidRPr="0068236C">
          <w:rPr>
            <w:rFonts w:ascii="Helvetica" w:eastAsia="Times New Roman" w:hAnsi="Helvetica" w:cs="Helvetica"/>
            <w:color w:val="337AB7"/>
            <w:sz w:val="21"/>
            <w:szCs w:val="21"/>
            <w:u w:val="single"/>
            <w:lang w:eastAsia="en-AU"/>
          </w:rPr>
          <w:t>2001</w:t>
        </w:r>
      </w:hyperlink>
      <w:r w:rsidRPr="0068236C">
        <w:rPr>
          <w:rFonts w:ascii="Helvetica" w:eastAsia="Times New Roman" w:hAnsi="Helvetica" w:cs="Helvetica"/>
          <w:color w:val="333333"/>
          <w:sz w:val="21"/>
          <w:szCs w:val="21"/>
          <w:lang w:eastAsia="en-AU"/>
        </w:rPr>
        <w:t xml:space="preserve">) gives an overview of choropleth maps for displaying disease data. Figure 1 shows a choropleth map on XXX. </w:t>
      </w:r>
      <w:r w:rsidRPr="0068236C">
        <w:rPr>
          <w:rFonts w:ascii="Helvetica" w:eastAsia="Times New Roman" w:hAnsi="Helvetica" w:cs="Helvetica"/>
          <w:color w:val="333333"/>
          <w:sz w:val="21"/>
          <w:szCs w:val="21"/>
          <w:highlight w:val="yellow"/>
          <w:lang w:eastAsia="en-AU"/>
        </w:rPr>
        <w:t xml:space="preserve">What can be </w:t>
      </w:r>
      <w:proofErr w:type="gramStart"/>
      <w:r w:rsidRPr="0068236C">
        <w:rPr>
          <w:rFonts w:ascii="Helvetica" w:eastAsia="Times New Roman" w:hAnsi="Helvetica" w:cs="Helvetica"/>
          <w:color w:val="333333"/>
          <w:sz w:val="21"/>
          <w:szCs w:val="21"/>
          <w:highlight w:val="yellow"/>
          <w:lang w:eastAsia="en-AU"/>
        </w:rPr>
        <w:t>seen.</w:t>
      </w:r>
      <w:proofErr w:type="gramEnd"/>
      <w:r w:rsidRPr="0068236C">
        <w:rPr>
          <w:rFonts w:ascii="Helvetica" w:eastAsia="Times New Roman" w:hAnsi="Helvetica" w:cs="Helvetica"/>
          <w:color w:val="333333"/>
          <w:sz w:val="21"/>
          <w:szCs w:val="21"/>
          <w:lang w:eastAsia="en-AU"/>
        </w:rPr>
        <w:t xml:space="preserve"> A choropleth map is a </w:t>
      </w:r>
      <w:commentRangeStart w:id="3"/>
      <w:r w:rsidRPr="0068236C">
        <w:rPr>
          <w:rFonts w:ascii="Helvetica" w:eastAsia="Times New Roman" w:hAnsi="Helvetica" w:cs="Helvetica"/>
          <w:color w:val="333333"/>
          <w:sz w:val="21"/>
          <w:szCs w:val="21"/>
          <w:lang w:eastAsia="en-AU"/>
        </w:rPr>
        <w:t>true map</w:t>
      </w:r>
      <w:commentRangeEnd w:id="3"/>
      <w:r w:rsidR="00B937A5">
        <w:rPr>
          <w:rStyle w:val="CommentReference"/>
        </w:rPr>
        <w:commentReference w:id="3"/>
      </w:r>
      <w:r w:rsidRPr="0068236C">
        <w:rPr>
          <w:rFonts w:ascii="Helvetica" w:eastAsia="Times New Roman" w:hAnsi="Helvetica" w:cs="Helvetica"/>
          <w:color w:val="333333"/>
          <w:sz w:val="21"/>
          <w:szCs w:val="21"/>
          <w:lang w:eastAsia="en-AU"/>
        </w:rPr>
        <w:t xml:space="preserve">, constructed for visual inspection of spatial patterns across a familiar geographic </w:t>
      </w:r>
      <w:proofErr w:type="gramStart"/>
      <w:r w:rsidRPr="0068236C">
        <w:rPr>
          <w:rFonts w:ascii="Helvetica" w:eastAsia="Times New Roman" w:hAnsi="Helvetica" w:cs="Helvetica"/>
          <w:color w:val="333333"/>
          <w:sz w:val="21"/>
          <w:szCs w:val="21"/>
          <w:lang w:eastAsia="en-AU"/>
        </w:rPr>
        <w:t>form, that</w:t>
      </w:r>
      <w:proofErr w:type="gramEnd"/>
      <w:r w:rsidRPr="0068236C">
        <w:rPr>
          <w:rFonts w:ascii="Helvetica" w:eastAsia="Times New Roman" w:hAnsi="Helvetica" w:cs="Helvetica"/>
          <w:color w:val="333333"/>
          <w:sz w:val="21"/>
          <w:szCs w:val="21"/>
          <w:lang w:eastAsia="en-AU"/>
        </w:rPr>
        <w:t xml:space="preserve"> might show trends in disease occurrence, or even localised outbreaks.</w:t>
      </w:r>
    </w:p>
    <w:p w14:paraId="1FB532A1"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&lt; Figure 1 here: choropleth map &gt;</w:t>
      </w:r>
    </w:p>
    <w:p w14:paraId="0564206F"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The familiar shapes help viewers to visually infer spatial relationships, and hence intuitive to read (Brewster and Subramanian </w:t>
      </w:r>
      <w:hyperlink r:id="rId10" w:anchor="ref-CIBMUK" w:history="1">
        <w:r w:rsidRPr="0068236C">
          <w:rPr>
            <w:rFonts w:ascii="Helvetica" w:eastAsia="Times New Roman" w:hAnsi="Helvetica" w:cs="Helvetica"/>
            <w:color w:val="337AB7"/>
            <w:sz w:val="21"/>
            <w:szCs w:val="21"/>
            <w:u w:val="single"/>
            <w:lang w:eastAsia="en-AU"/>
          </w:rPr>
          <w:t>2010</w:t>
        </w:r>
      </w:hyperlink>
      <w:r w:rsidRPr="0068236C">
        <w:rPr>
          <w:rFonts w:ascii="Helvetica" w:eastAsia="Times New Roman" w:hAnsi="Helvetica" w:cs="Helvetica"/>
          <w:color w:val="333333"/>
          <w:sz w:val="21"/>
          <w:szCs w:val="21"/>
          <w:lang w:eastAsia="en-AU"/>
        </w:rPr>
        <w:t>). However, the different sizes of administrative areas can lead viewers to place more attention on the shades of the largest areas. The inferences derived, and the hypotheses developed can suffer from a large area “bias”</w:t>
      </w:r>
      <w:commentRangeStart w:id="4"/>
      <w:r w:rsidRPr="0068236C">
        <w:rPr>
          <w:rFonts w:ascii="Helvetica" w:eastAsia="Times New Roman" w:hAnsi="Helvetica" w:cs="Helvetica"/>
          <w:color w:val="333333"/>
          <w:sz w:val="21"/>
          <w:szCs w:val="21"/>
          <w:lang w:eastAsia="en-AU"/>
        </w:rPr>
        <w:t>.</w:t>
      </w:r>
      <w:commentRangeEnd w:id="4"/>
      <w:r w:rsidR="00B937A5">
        <w:rPr>
          <w:rStyle w:val="CommentReference"/>
        </w:rPr>
        <w:commentReference w:id="4"/>
      </w:r>
    </w:p>
    <w:p w14:paraId="6D3D02E9"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In epidemiology, choropleths are often used as a mapping tool in the study of the spatial distribution. Almost 100 years of cancer maps have explored the US and the UK with increased effectiveness in presentation of unbiased rates. Howe (</w:t>
      </w:r>
      <w:hyperlink r:id="rId11" w:anchor="ref-HEDP" w:history="1">
        <w:r w:rsidRPr="0068236C">
          <w:rPr>
            <w:rFonts w:ascii="Helvetica" w:eastAsia="Times New Roman" w:hAnsi="Helvetica" w:cs="Helvetica"/>
            <w:color w:val="337AB7"/>
            <w:sz w:val="21"/>
            <w:szCs w:val="21"/>
            <w:u w:val="single"/>
            <w:lang w:eastAsia="en-AU"/>
          </w:rPr>
          <w:t>1989</w:t>
        </w:r>
      </w:hyperlink>
      <w:proofErr w:type="gramStart"/>
      <w:r w:rsidRPr="0068236C">
        <w:rPr>
          <w:rFonts w:ascii="Helvetica" w:eastAsia="Times New Roman" w:hAnsi="Helvetica" w:cs="Helvetica"/>
          <w:color w:val="333333"/>
          <w:sz w:val="21"/>
          <w:szCs w:val="21"/>
          <w:lang w:eastAsia="en-AU"/>
        </w:rPr>
        <w:t>)considered</w:t>
      </w:r>
      <w:proofErr w:type="gramEnd"/>
      <w:r w:rsidRPr="0068236C">
        <w:rPr>
          <w:rFonts w:ascii="Helvetica" w:eastAsia="Times New Roman" w:hAnsi="Helvetica" w:cs="Helvetica"/>
          <w:color w:val="333333"/>
          <w:sz w:val="21"/>
          <w:szCs w:val="21"/>
          <w:lang w:eastAsia="en-AU"/>
        </w:rPr>
        <w:t xml:space="preserve"> maps a research tool, dots maps use spots, choropleths and thematic maps shade areas and isopleths use </w:t>
      </w:r>
      <w:proofErr w:type="spellStart"/>
      <w:r w:rsidRPr="0068236C">
        <w:rPr>
          <w:rFonts w:ascii="Helvetica" w:eastAsia="Times New Roman" w:hAnsi="Helvetica" w:cs="Helvetica"/>
          <w:color w:val="333333"/>
          <w:sz w:val="21"/>
          <w:szCs w:val="21"/>
          <w:lang w:eastAsia="en-AU"/>
        </w:rPr>
        <w:t>isolines</w:t>
      </w:r>
      <w:proofErr w:type="spellEnd"/>
      <w:r w:rsidRPr="0068236C">
        <w:rPr>
          <w:rFonts w:ascii="Helvetica" w:eastAsia="Times New Roman" w:hAnsi="Helvetica" w:cs="Helvetica"/>
          <w:color w:val="333333"/>
          <w:sz w:val="21"/>
          <w:szCs w:val="21"/>
          <w:lang w:eastAsia="en-AU"/>
        </w:rPr>
        <w:t>. These techniques were commonly used before the advent of computer-assisted cartography. The data collection methods of cancer mortality rates across regions, and administrative control within regions lends itself choropleth visualisation. Mortality rates are now often presented as relative rates of risk across the population, and age adjusted to correct for the proportion of old people. Howe (</w:t>
      </w:r>
      <w:hyperlink r:id="rId12" w:anchor="ref-HEDP" w:history="1">
        <w:r w:rsidRPr="0068236C">
          <w:rPr>
            <w:rFonts w:ascii="Helvetica" w:eastAsia="Times New Roman" w:hAnsi="Helvetica" w:cs="Helvetica"/>
            <w:color w:val="337AB7"/>
            <w:sz w:val="21"/>
            <w:szCs w:val="21"/>
            <w:u w:val="single"/>
            <w:lang w:eastAsia="en-AU"/>
          </w:rPr>
          <w:t>1989</w:t>
        </w:r>
      </w:hyperlink>
      <w:r w:rsidRPr="0068236C">
        <w:rPr>
          <w:rFonts w:ascii="Helvetica" w:eastAsia="Times New Roman" w:hAnsi="Helvetica" w:cs="Helvetica"/>
          <w:color w:val="333333"/>
          <w:sz w:val="21"/>
          <w:szCs w:val="21"/>
          <w:lang w:eastAsia="en-AU"/>
        </w:rPr>
        <w:t>) describes Stocks development of the standardised mortality ratios through the 1930s. The choropleth maps presented levels of cancer via hatchings on a black and white scale.</w:t>
      </w:r>
    </w:p>
    <w:p w14:paraId="58A59483"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Walter (</w:t>
      </w:r>
      <w:hyperlink r:id="rId13" w:anchor="ref-DMAHP" w:history="1">
        <w:r w:rsidRPr="0068236C">
          <w:rPr>
            <w:rFonts w:ascii="Helvetica" w:eastAsia="Times New Roman" w:hAnsi="Helvetica" w:cs="Helvetica"/>
            <w:color w:val="337AB7"/>
            <w:sz w:val="21"/>
            <w:szCs w:val="21"/>
            <w:u w:val="single"/>
            <w:lang w:eastAsia="en-AU"/>
          </w:rPr>
          <w:t>2001</w:t>
        </w:r>
      </w:hyperlink>
      <w:r w:rsidRPr="0068236C">
        <w:rPr>
          <w:rFonts w:ascii="Helvetica" w:eastAsia="Times New Roman" w:hAnsi="Helvetica" w:cs="Helvetica"/>
          <w:color w:val="333333"/>
          <w:sz w:val="21"/>
          <w:szCs w:val="21"/>
          <w:lang w:eastAsia="en-AU"/>
        </w:rPr>
        <w:t>) cites Cruickshank’s (1947) discussion of using visuals as ‘formal statistical assessment of the spatial pattern’ as a major advancement. </w:t>
      </w:r>
      <w:proofErr w:type="spellStart"/>
      <w:r w:rsidRPr="0068236C">
        <w:rPr>
          <w:rFonts w:ascii="Helvetica" w:eastAsia="Times New Roman" w:hAnsi="Helvetica" w:cs="Helvetica"/>
          <w:color w:val="333333"/>
          <w:sz w:val="21"/>
          <w:szCs w:val="21"/>
          <w:lang w:eastAsia="en-AU"/>
        </w:rPr>
        <w:t>Kraak</w:t>
      </w:r>
      <w:proofErr w:type="spellEnd"/>
      <w:r w:rsidRPr="0068236C">
        <w:rPr>
          <w:rFonts w:ascii="Helvetica" w:eastAsia="Times New Roman" w:hAnsi="Helvetica" w:cs="Helvetica"/>
          <w:color w:val="333333"/>
          <w:sz w:val="21"/>
          <w:szCs w:val="21"/>
          <w:lang w:eastAsia="en-AU"/>
        </w:rPr>
        <w:t xml:space="preserve"> (</w:t>
      </w:r>
      <w:hyperlink r:id="rId14" w:anchor="ref-CD" w:history="1">
        <w:r w:rsidRPr="0068236C">
          <w:rPr>
            <w:rFonts w:ascii="Helvetica" w:eastAsia="Times New Roman" w:hAnsi="Helvetica" w:cs="Helvetica"/>
            <w:color w:val="337AB7"/>
            <w:sz w:val="21"/>
            <w:szCs w:val="21"/>
            <w:u w:val="single"/>
            <w:lang w:eastAsia="en-AU"/>
          </w:rPr>
          <w:t>2017</w:t>
        </w:r>
      </w:hyperlink>
      <w:r w:rsidRPr="0068236C">
        <w:rPr>
          <w:rFonts w:ascii="Helvetica" w:eastAsia="Times New Roman" w:hAnsi="Helvetica" w:cs="Helvetica"/>
          <w:color w:val="333333"/>
          <w:sz w:val="21"/>
          <w:szCs w:val="21"/>
          <w:lang w:eastAsia="en-AU"/>
        </w:rPr>
        <w:t>) considers cartographic data analysis in practice. Presenting a clear guide for preparing cartograms for use with both qualitative and quantitative information. The authors recognise that the creation of cartograms was largely the work of professional cartographers until the innovation of geographical information systems that welcomed map users as map creators. These systems are utilised depending on ‘the effectiveness, efficiency, and satisfaction of the map products (Nielsen 1994)’. Exeter (</w:t>
      </w:r>
      <w:hyperlink r:id="rId15" w:anchor="ref-SE" w:history="1">
        <w:r w:rsidRPr="0068236C">
          <w:rPr>
            <w:rFonts w:ascii="Helvetica" w:eastAsia="Times New Roman" w:hAnsi="Helvetica" w:cs="Helvetica"/>
            <w:color w:val="337AB7"/>
            <w:sz w:val="21"/>
            <w:szCs w:val="21"/>
            <w:u w:val="single"/>
            <w:lang w:eastAsia="en-AU"/>
          </w:rPr>
          <w:t>2017</w:t>
        </w:r>
      </w:hyperlink>
      <w:r w:rsidRPr="0068236C">
        <w:rPr>
          <w:rFonts w:ascii="Helvetica" w:eastAsia="Times New Roman" w:hAnsi="Helvetica" w:cs="Helvetica"/>
          <w:color w:val="333333"/>
          <w:sz w:val="21"/>
          <w:szCs w:val="21"/>
          <w:lang w:eastAsia="en-AU"/>
        </w:rPr>
        <w:t xml:space="preserve">) reports the increase in disease mapping development due to the availability of geographic information system </w:t>
      </w:r>
      <w:commentRangeStart w:id="5"/>
      <w:proofErr w:type="spellStart"/>
      <w:r w:rsidRPr="0068236C">
        <w:rPr>
          <w:rFonts w:ascii="Helvetica" w:eastAsia="Times New Roman" w:hAnsi="Helvetica" w:cs="Helvetica"/>
          <w:color w:val="333333"/>
          <w:sz w:val="21"/>
          <w:szCs w:val="21"/>
          <w:lang w:eastAsia="en-AU"/>
        </w:rPr>
        <w:t>softwares</w:t>
      </w:r>
      <w:commentRangeEnd w:id="5"/>
      <w:proofErr w:type="spellEnd"/>
      <w:r w:rsidR="00164886">
        <w:rPr>
          <w:rStyle w:val="CommentReference"/>
        </w:rPr>
        <w:commentReference w:id="5"/>
      </w:r>
      <w:r w:rsidRPr="0068236C">
        <w:rPr>
          <w:rFonts w:ascii="Helvetica" w:eastAsia="Times New Roman" w:hAnsi="Helvetica" w:cs="Helvetica"/>
          <w:color w:val="333333"/>
          <w:sz w:val="21"/>
          <w:szCs w:val="21"/>
          <w:lang w:eastAsia="en-AU"/>
        </w:rPr>
        <w:t>.</w:t>
      </w:r>
    </w:p>
    <w:p w14:paraId="633F46C5"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lastRenderedPageBreak/>
        <w:t>Choropleths can inhibit visual inference when presenting human related statistics as the display may draw attention from the ‘potentially more important results in the more populous communities’ (Exeter </w:t>
      </w:r>
      <w:hyperlink r:id="rId16" w:anchor="ref-SE" w:history="1">
        <w:r w:rsidRPr="0068236C">
          <w:rPr>
            <w:rFonts w:ascii="Helvetica" w:eastAsia="Times New Roman" w:hAnsi="Helvetica" w:cs="Helvetica"/>
            <w:color w:val="337AB7"/>
            <w:sz w:val="21"/>
            <w:szCs w:val="21"/>
            <w:u w:val="single"/>
            <w:lang w:eastAsia="en-AU"/>
          </w:rPr>
          <w:t>2017</w:t>
        </w:r>
      </w:hyperlink>
      <w:r w:rsidRPr="0068236C">
        <w:rPr>
          <w:rFonts w:ascii="Helvetica" w:eastAsia="Times New Roman" w:hAnsi="Helvetica" w:cs="Helvetica"/>
          <w:color w:val="333333"/>
          <w:sz w:val="21"/>
          <w:szCs w:val="21"/>
          <w:lang w:eastAsia="en-AU"/>
        </w:rPr>
        <w:t>).</w:t>
      </w:r>
    </w:p>
    <w:p w14:paraId="0D8AE3F6"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Examples of atlases: </w:t>
      </w:r>
      <w:proofErr w:type="spellStart"/>
      <w:r w:rsidRPr="0068236C">
        <w:rPr>
          <w:rFonts w:ascii="Helvetica" w:eastAsia="Times New Roman" w:hAnsi="Helvetica" w:cs="Helvetica"/>
          <w:color w:val="333333"/>
          <w:sz w:val="21"/>
          <w:szCs w:val="21"/>
          <w:lang w:eastAsia="en-AU"/>
        </w:rPr>
        <w:t>Kraak</w:t>
      </w:r>
      <w:proofErr w:type="spellEnd"/>
      <w:r w:rsidRPr="0068236C">
        <w:rPr>
          <w:rFonts w:ascii="Helvetica" w:eastAsia="Times New Roman" w:hAnsi="Helvetica" w:cs="Helvetica"/>
          <w:color w:val="333333"/>
          <w:sz w:val="21"/>
          <w:szCs w:val="21"/>
          <w:lang w:eastAsia="en-AU"/>
        </w:rPr>
        <w:t xml:space="preserve"> 1998, </w:t>
      </w:r>
      <w:proofErr w:type="spellStart"/>
      <w:r w:rsidRPr="0068236C">
        <w:rPr>
          <w:rFonts w:ascii="Helvetica" w:eastAsia="Times New Roman" w:hAnsi="Helvetica" w:cs="Helvetica"/>
          <w:color w:val="333333"/>
          <w:sz w:val="21"/>
          <w:szCs w:val="21"/>
          <w:lang w:eastAsia="en-AU"/>
        </w:rPr>
        <w:t>Kraak</w:t>
      </w:r>
      <w:proofErr w:type="spellEnd"/>
      <w:r w:rsidRPr="0068236C">
        <w:rPr>
          <w:rFonts w:ascii="Helvetica" w:eastAsia="Times New Roman" w:hAnsi="Helvetica" w:cs="Helvetica"/>
          <w:color w:val="333333"/>
          <w:sz w:val="21"/>
          <w:szCs w:val="21"/>
          <w:lang w:eastAsia="en-AU"/>
        </w:rPr>
        <w:t xml:space="preserve"> and </w:t>
      </w:r>
      <w:proofErr w:type="spellStart"/>
      <w:r w:rsidRPr="0068236C">
        <w:rPr>
          <w:rFonts w:ascii="Helvetica" w:eastAsia="Times New Roman" w:hAnsi="Helvetica" w:cs="Helvetica"/>
          <w:color w:val="333333"/>
          <w:sz w:val="21"/>
          <w:szCs w:val="21"/>
          <w:lang w:eastAsia="en-AU"/>
        </w:rPr>
        <w:t>Ormeling</w:t>
      </w:r>
      <w:proofErr w:type="spellEnd"/>
      <w:r w:rsidRPr="0068236C">
        <w:rPr>
          <w:rFonts w:ascii="Helvetica" w:eastAsia="Times New Roman" w:hAnsi="Helvetica" w:cs="Helvetica"/>
          <w:color w:val="333333"/>
          <w:sz w:val="21"/>
          <w:szCs w:val="21"/>
          <w:lang w:eastAsia="en-AU"/>
        </w:rPr>
        <w:t xml:space="preserve"> 2011 </w:t>
      </w:r>
      <w:proofErr w:type="spellStart"/>
      <w:r w:rsidRPr="0068236C">
        <w:rPr>
          <w:rFonts w:ascii="Helvetica" w:eastAsia="Times New Roman" w:hAnsi="Helvetica" w:cs="Helvetica"/>
          <w:color w:val="333333"/>
          <w:sz w:val="21"/>
          <w:szCs w:val="21"/>
          <w:lang w:eastAsia="en-AU"/>
        </w:rPr>
        <w:t>Bertin</w:t>
      </w:r>
      <w:proofErr w:type="spellEnd"/>
      <w:r w:rsidRPr="0068236C">
        <w:rPr>
          <w:rFonts w:ascii="Helvetica" w:eastAsia="Times New Roman" w:hAnsi="Helvetica" w:cs="Helvetica"/>
          <w:color w:val="333333"/>
          <w:sz w:val="21"/>
          <w:szCs w:val="21"/>
          <w:lang w:eastAsia="en-AU"/>
        </w:rPr>
        <w:t xml:space="preserve"> 1967</w:t>
      </w:r>
    </w:p>
    <w:p w14:paraId="24581987"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Moore and Carpenter (</w:t>
      </w:r>
      <w:hyperlink r:id="rId17" w:anchor="ref-SAMGIS" w:history="1">
        <w:r w:rsidRPr="0068236C">
          <w:rPr>
            <w:rFonts w:ascii="Helvetica" w:eastAsia="Times New Roman" w:hAnsi="Helvetica" w:cs="Helvetica"/>
            <w:color w:val="337AB7"/>
            <w:sz w:val="21"/>
            <w:szCs w:val="21"/>
            <w:u w:val="single"/>
            <w:lang w:eastAsia="en-AU"/>
          </w:rPr>
          <w:t>1999</w:t>
        </w:r>
      </w:hyperlink>
      <w:r w:rsidRPr="0068236C">
        <w:rPr>
          <w:rFonts w:ascii="Helvetica" w:eastAsia="Times New Roman" w:hAnsi="Helvetica" w:cs="Helvetica"/>
          <w:color w:val="333333"/>
          <w:sz w:val="21"/>
          <w:szCs w:val="21"/>
          <w:lang w:eastAsia="en-AU"/>
        </w:rPr>
        <w:t>) suggests it is the “investigators’ objectives” that drive the “representation of diseases on maps”. There will be situations like infectious diseases that require choropleth methods</w:t>
      </w:r>
    </w:p>
    <w:p w14:paraId="62D81C9E" w14:textId="77777777" w:rsidR="0068236C" w:rsidRPr="0068236C" w:rsidRDefault="0068236C" w:rsidP="0068236C">
      <w:pPr>
        <w:shd w:val="clear" w:color="auto" w:fill="FFFFFF"/>
        <w:spacing w:before="300" w:after="150" w:line="240" w:lineRule="auto"/>
        <w:outlineLvl w:val="2"/>
        <w:rPr>
          <w:rFonts w:ascii="inherit" w:eastAsia="Times New Roman" w:hAnsi="inherit" w:cs="Helvetica"/>
          <w:color w:val="333333"/>
          <w:sz w:val="36"/>
          <w:szCs w:val="36"/>
          <w:lang w:eastAsia="en-AU"/>
        </w:rPr>
      </w:pPr>
      <w:r w:rsidRPr="0068236C">
        <w:rPr>
          <w:rFonts w:ascii="inherit" w:eastAsia="Times New Roman" w:hAnsi="inherit" w:cs="Helvetica"/>
          <w:color w:val="333333"/>
          <w:sz w:val="36"/>
          <w:szCs w:val="36"/>
          <w:lang w:eastAsia="en-AU"/>
        </w:rPr>
        <w:t>Public face (Jessie)</w:t>
      </w:r>
    </w:p>
    <w:p w14:paraId="17CECBAB"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gramStart"/>
      <w:r w:rsidRPr="0068236C">
        <w:rPr>
          <w:rFonts w:ascii="Helvetica" w:eastAsia="Times New Roman" w:hAnsi="Helvetica" w:cs="Helvetica"/>
          <w:color w:val="333333"/>
          <w:sz w:val="21"/>
          <w:szCs w:val="21"/>
          <w:lang w:eastAsia="en-AU"/>
        </w:rPr>
        <w:t>what</w:t>
      </w:r>
      <w:proofErr w:type="gramEnd"/>
      <w:r w:rsidRPr="0068236C">
        <w:rPr>
          <w:rFonts w:ascii="Helvetica" w:eastAsia="Times New Roman" w:hAnsi="Helvetica" w:cs="Helvetica"/>
          <w:color w:val="333333"/>
          <w:sz w:val="21"/>
          <w:szCs w:val="21"/>
          <w:lang w:eastAsia="en-AU"/>
        </w:rPr>
        <w:t xml:space="preserve"> has been provided to the public, norms, common practices, all of Jessie’s lit review</w:t>
      </w:r>
    </w:p>
    <w:p w14:paraId="736812AB" w14:textId="77777777" w:rsidR="0068236C" w:rsidRPr="0068236C" w:rsidRDefault="0068236C" w:rsidP="0068236C">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8236C">
        <w:rPr>
          <w:rFonts w:ascii="inherit" w:eastAsia="Times New Roman" w:hAnsi="inherit" w:cs="Helvetica"/>
          <w:color w:val="333333"/>
          <w:sz w:val="45"/>
          <w:szCs w:val="45"/>
          <w:lang w:eastAsia="en-AU"/>
        </w:rPr>
        <w:t>Cartograms (Steff)</w:t>
      </w:r>
    </w:p>
    <w:p w14:paraId="7AA1291F" w14:textId="3FDE975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Cartograms are a thematic map, presenting statistical and geographical information like choropleths. Dorling (</w:t>
      </w:r>
      <w:hyperlink r:id="rId18"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suggests the difference is the intentional and desirable augmentation of the size, shape or distance of geographical areas. World projections reflect the frequent distortions seen from altering perspectives. Choropleth maps will always be distorted if they cover enough of the globe, as will photographs of the globe from space. Cartogram creation requires choosing a favourable distortion of the geography for presenting the set of spatial information. This concept was originally implemented to allow a map base that represented the proportion of the population within each region. Dorling (</w:t>
      </w:r>
      <w:hyperlink r:id="rId19"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xml:space="preserve">) considers this design a ‘more socially just form of mapping’ by giving all members of the population ‘equitable representation’. This is known as an </w:t>
      </w:r>
      <w:proofErr w:type="spellStart"/>
      <w:r w:rsidRPr="0068236C">
        <w:rPr>
          <w:rFonts w:ascii="Helvetica" w:eastAsia="Times New Roman" w:hAnsi="Helvetica" w:cs="Helvetica"/>
          <w:color w:val="333333"/>
          <w:sz w:val="21"/>
          <w:szCs w:val="21"/>
          <w:lang w:eastAsia="en-AU"/>
        </w:rPr>
        <w:t>iso</w:t>
      </w:r>
      <w:proofErr w:type="spellEnd"/>
      <w:r w:rsidRPr="0068236C">
        <w:rPr>
          <w:rFonts w:ascii="Helvetica" w:eastAsia="Times New Roman" w:hAnsi="Helvetica" w:cs="Helvetica"/>
          <w:color w:val="333333"/>
          <w:sz w:val="21"/>
          <w:szCs w:val="21"/>
          <w:lang w:eastAsia="en-AU"/>
        </w:rPr>
        <w:t xml:space="preserve">-demographic map, and the design inherently lends itself to </w:t>
      </w:r>
      <w:proofErr w:type="spellStart"/>
      <w:r w:rsidRPr="0068236C">
        <w:rPr>
          <w:rFonts w:ascii="Helvetica" w:eastAsia="Times New Roman" w:hAnsi="Helvetica" w:cs="Helvetica"/>
          <w:color w:val="333333"/>
          <w:sz w:val="21"/>
          <w:szCs w:val="21"/>
          <w:lang w:eastAsia="en-AU"/>
        </w:rPr>
        <w:t>epidemiolgy</w:t>
      </w:r>
      <w:proofErr w:type="spellEnd"/>
      <w:r w:rsidRPr="0068236C">
        <w:rPr>
          <w:rFonts w:ascii="Helvetica" w:eastAsia="Times New Roman" w:hAnsi="Helvetica" w:cs="Helvetica"/>
          <w:color w:val="333333"/>
          <w:sz w:val="21"/>
          <w:szCs w:val="21"/>
          <w:lang w:eastAsia="en-AU"/>
        </w:rPr>
        <w:t>. Howe (</w:t>
      </w:r>
      <w:hyperlink r:id="rId20" w:anchor="ref-HEDP" w:history="1">
        <w:r w:rsidRPr="0068236C">
          <w:rPr>
            <w:rFonts w:ascii="Helvetica" w:eastAsia="Times New Roman" w:hAnsi="Helvetica" w:cs="Helvetica"/>
            <w:color w:val="337AB7"/>
            <w:sz w:val="21"/>
            <w:szCs w:val="21"/>
            <w:u w:val="single"/>
            <w:lang w:eastAsia="en-AU"/>
          </w:rPr>
          <w:t>1989</w:t>
        </w:r>
      </w:hyperlink>
      <w:r w:rsidRPr="0068236C">
        <w:rPr>
          <w:rFonts w:ascii="Helvetica" w:eastAsia="Times New Roman" w:hAnsi="Helvetica" w:cs="Helvetica"/>
          <w:color w:val="333333"/>
          <w:sz w:val="21"/>
          <w:szCs w:val="21"/>
          <w:lang w:eastAsia="en-AU"/>
        </w:rPr>
        <w:t>) argues that ‘cancer occurs in people, not in geographical areas’ and the map base should reflect this to avoid allocating ‘undue prominence’ to rural areas. </w:t>
      </w:r>
      <w:commentRangeStart w:id="6"/>
      <w:r w:rsidRPr="0068236C">
        <w:rPr>
          <w:rFonts w:ascii="Helvetica" w:eastAsia="Times New Roman" w:hAnsi="Helvetica" w:cs="Helvetica"/>
          <w:color w:val="333333"/>
          <w:sz w:val="21"/>
          <w:szCs w:val="21"/>
          <w:lang w:eastAsia="en-AU"/>
        </w:rPr>
        <w:t>Walter (</w:t>
      </w:r>
      <w:hyperlink r:id="rId21" w:anchor="ref-DMAHP" w:history="1">
        <w:r w:rsidRPr="0068236C">
          <w:rPr>
            <w:rFonts w:ascii="Helvetica" w:eastAsia="Times New Roman" w:hAnsi="Helvetica" w:cs="Helvetica"/>
            <w:color w:val="337AB7"/>
            <w:sz w:val="21"/>
            <w:szCs w:val="21"/>
            <w:u w:val="single"/>
            <w:lang w:eastAsia="en-AU"/>
          </w:rPr>
          <w:t>2001</w:t>
        </w:r>
      </w:hyperlink>
      <w:r w:rsidRPr="0068236C">
        <w:rPr>
          <w:rFonts w:ascii="Helvetica" w:eastAsia="Times New Roman" w:hAnsi="Helvetica" w:cs="Helvetica"/>
          <w:color w:val="333333"/>
          <w:sz w:val="21"/>
          <w:szCs w:val="21"/>
          <w:lang w:eastAsia="en-AU"/>
        </w:rPr>
        <w:t>)</w:t>
      </w:r>
      <w:ins w:id="7" w:author="Earl Duncan" w:date="2019-06-26T14:41:00Z">
        <w:r w:rsidR="00AA5308">
          <w:rPr>
            <w:rFonts w:ascii="Helvetica" w:eastAsia="Times New Roman" w:hAnsi="Helvetica" w:cs="Helvetica"/>
            <w:color w:val="333333"/>
            <w:sz w:val="21"/>
            <w:szCs w:val="21"/>
            <w:lang w:eastAsia="en-AU"/>
          </w:rPr>
          <w:t xml:space="preserve"> </w:t>
        </w:r>
      </w:ins>
      <w:r w:rsidRPr="0068236C">
        <w:rPr>
          <w:rFonts w:ascii="Helvetica" w:eastAsia="Times New Roman" w:hAnsi="Helvetica" w:cs="Helvetica"/>
          <w:color w:val="333333"/>
          <w:sz w:val="21"/>
          <w:szCs w:val="21"/>
          <w:lang w:eastAsia="en-AU"/>
        </w:rPr>
        <w:t>reduce</w:t>
      </w:r>
      <w:ins w:id="8" w:author="Earl Duncan" w:date="2019-06-26T14:41:00Z">
        <w:r w:rsidR="00AA5308">
          <w:rPr>
            <w:rFonts w:ascii="Helvetica" w:eastAsia="Times New Roman" w:hAnsi="Helvetica" w:cs="Helvetica"/>
            <w:color w:val="333333"/>
            <w:sz w:val="21"/>
            <w:szCs w:val="21"/>
            <w:lang w:eastAsia="en-AU"/>
          </w:rPr>
          <w:t>s</w:t>
        </w:r>
      </w:ins>
      <w:r w:rsidRPr="0068236C">
        <w:rPr>
          <w:rFonts w:ascii="Helvetica" w:eastAsia="Times New Roman" w:hAnsi="Helvetica" w:cs="Helvetica"/>
          <w:color w:val="333333"/>
          <w:sz w:val="21"/>
          <w:szCs w:val="21"/>
          <w:lang w:eastAsia="en-AU"/>
        </w:rPr>
        <w:t xml:space="preserve"> the visual impact of large areas with small populations, the distortion of spatial areas is proportional to the denominator variable.</w:t>
      </w:r>
      <w:commentRangeEnd w:id="6"/>
      <w:r w:rsidR="00CC5355">
        <w:rPr>
          <w:rStyle w:val="CommentReference"/>
        </w:rPr>
        <w:commentReference w:id="6"/>
      </w:r>
    </w:p>
    <w:p w14:paraId="13B385F9" w14:textId="69D7A3D6"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Alternatively, the area of the map space can represent the value. There have been many algorithms presented,</w:t>
      </w:r>
      <w:ins w:id="9" w:author="Earl Duncan" w:date="2019-06-26T14:44:00Z">
        <w:r w:rsidR="00367C83">
          <w:rPr>
            <w:rFonts w:ascii="Helvetica" w:eastAsia="Times New Roman" w:hAnsi="Helvetica" w:cs="Helvetica"/>
            <w:color w:val="333333"/>
            <w:sz w:val="21"/>
            <w:szCs w:val="21"/>
            <w:lang w:eastAsia="en-AU"/>
          </w:rPr>
          <w:t xml:space="preserve"> for </w:t>
        </w:r>
        <w:proofErr w:type="gramStart"/>
        <w:r w:rsidR="00367C83">
          <w:rPr>
            <w:rFonts w:ascii="Helvetica" w:eastAsia="Times New Roman" w:hAnsi="Helvetica" w:cs="Helvetica"/>
            <w:color w:val="333333"/>
            <w:sz w:val="21"/>
            <w:szCs w:val="21"/>
            <w:lang w:eastAsia="en-AU"/>
          </w:rPr>
          <w:t xml:space="preserve">example, </w:t>
        </w:r>
        <w:r w:rsidR="00367C83" w:rsidRPr="00367C83">
          <w:rPr>
            <w:rFonts w:ascii="Helvetica" w:eastAsia="Times New Roman" w:hAnsi="Helvetica" w:cs="Helvetica"/>
            <w:color w:val="333333"/>
            <w:sz w:val="21"/>
            <w:szCs w:val="21"/>
            <w:highlight w:val="yellow"/>
            <w:lang w:eastAsia="en-AU"/>
          </w:rPr>
          <w:t>…</w:t>
        </w:r>
        <w:r w:rsidR="00367C83">
          <w:rPr>
            <w:rFonts w:ascii="Helvetica" w:eastAsia="Times New Roman" w:hAnsi="Helvetica" w:cs="Helvetica"/>
            <w:color w:val="333333"/>
            <w:sz w:val="21"/>
            <w:szCs w:val="21"/>
            <w:lang w:eastAsia="en-AU"/>
          </w:rPr>
          <w:t>.</w:t>
        </w:r>
      </w:ins>
      <w:proofErr w:type="gramEnd"/>
      <w:r w:rsidRPr="0068236C">
        <w:rPr>
          <w:rFonts w:ascii="Helvetica" w:eastAsia="Times New Roman" w:hAnsi="Helvetica" w:cs="Helvetica"/>
          <w:color w:val="333333"/>
          <w:sz w:val="21"/>
          <w:szCs w:val="21"/>
          <w:lang w:eastAsia="en-AU"/>
        </w:rPr>
        <w:t> </w:t>
      </w:r>
      <w:proofErr w:type="spellStart"/>
      <w:r w:rsidRPr="0068236C">
        <w:rPr>
          <w:rFonts w:ascii="Helvetica" w:eastAsia="Times New Roman" w:hAnsi="Helvetica" w:cs="Helvetica"/>
          <w:color w:val="333333"/>
          <w:sz w:val="21"/>
          <w:szCs w:val="21"/>
          <w:lang w:eastAsia="en-AU"/>
        </w:rPr>
        <w:t>Nusrat</w:t>
      </w:r>
      <w:proofErr w:type="spellEnd"/>
      <w:r w:rsidRPr="0068236C">
        <w:rPr>
          <w:rFonts w:ascii="Helvetica" w:eastAsia="Times New Roman" w:hAnsi="Helvetica" w:cs="Helvetica"/>
          <w:color w:val="333333"/>
          <w:sz w:val="21"/>
          <w:szCs w:val="21"/>
          <w:lang w:eastAsia="en-AU"/>
        </w:rPr>
        <w:t xml:space="preserve"> and </w:t>
      </w:r>
      <w:proofErr w:type="spellStart"/>
      <w:r w:rsidRPr="0068236C">
        <w:rPr>
          <w:rFonts w:ascii="Helvetica" w:eastAsia="Times New Roman" w:hAnsi="Helvetica" w:cs="Helvetica"/>
          <w:color w:val="333333"/>
          <w:sz w:val="21"/>
          <w:szCs w:val="21"/>
          <w:lang w:eastAsia="en-AU"/>
        </w:rPr>
        <w:t>Kobourov</w:t>
      </w:r>
      <w:proofErr w:type="spellEnd"/>
      <w:r w:rsidRPr="0068236C">
        <w:rPr>
          <w:rFonts w:ascii="Helvetica" w:eastAsia="Times New Roman" w:hAnsi="Helvetica" w:cs="Helvetica"/>
          <w:color w:val="333333"/>
          <w:sz w:val="21"/>
          <w:szCs w:val="21"/>
          <w:lang w:eastAsia="en-AU"/>
        </w:rPr>
        <w:t xml:space="preserve"> (</w:t>
      </w:r>
      <w:hyperlink r:id="rId22" w:anchor="ref-SAIC" w:history="1">
        <w:r w:rsidRPr="0068236C">
          <w:rPr>
            <w:rFonts w:ascii="Helvetica" w:eastAsia="Times New Roman" w:hAnsi="Helvetica" w:cs="Helvetica"/>
            <w:color w:val="337AB7"/>
            <w:sz w:val="21"/>
            <w:szCs w:val="21"/>
            <w:u w:val="single"/>
            <w:lang w:eastAsia="en-AU"/>
          </w:rPr>
          <w:t>2016</w:t>
        </w:r>
      </w:hyperlink>
      <w:r w:rsidRPr="0068236C">
        <w:rPr>
          <w:rFonts w:ascii="Helvetica" w:eastAsia="Times New Roman" w:hAnsi="Helvetica" w:cs="Helvetica"/>
          <w:color w:val="333333"/>
          <w:sz w:val="21"/>
          <w:szCs w:val="21"/>
          <w:lang w:eastAsia="en-AU"/>
        </w:rPr>
        <w:t>) provided a framework to investigate implementations and the “statistical accuracy, geographical accuracy, and topological accuracy”.</w:t>
      </w:r>
    </w:p>
    <w:p w14:paraId="692750BC" w14:textId="68CD19D9"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Howe (</w:t>
      </w:r>
      <w:hyperlink r:id="rId23" w:anchor="ref-HEDP" w:history="1">
        <w:r w:rsidRPr="0068236C">
          <w:rPr>
            <w:rFonts w:ascii="Helvetica" w:eastAsia="Times New Roman" w:hAnsi="Helvetica" w:cs="Helvetica"/>
            <w:color w:val="337AB7"/>
            <w:sz w:val="21"/>
            <w:szCs w:val="21"/>
            <w:u w:val="single"/>
            <w:lang w:eastAsia="en-AU"/>
          </w:rPr>
          <w:t>1989</w:t>
        </w:r>
      </w:hyperlink>
      <w:r w:rsidRPr="0068236C">
        <w:rPr>
          <w:rFonts w:ascii="Helvetica" w:eastAsia="Times New Roman" w:hAnsi="Helvetica" w:cs="Helvetica"/>
          <w:color w:val="333333"/>
          <w:sz w:val="21"/>
          <w:szCs w:val="21"/>
          <w:lang w:eastAsia="en-AU"/>
        </w:rPr>
        <w:t xml:space="preserve">) shows </w:t>
      </w:r>
      <w:ins w:id="10" w:author="Earl Duncan" w:date="2019-06-26T14:45:00Z">
        <w:r w:rsidR="0050417B">
          <w:rPr>
            <w:rFonts w:ascii="Helvetica" w:eastAsia="Times New Roman" w:hAnsi="Helvetica" w:cs="Helvetica"/>
            <w:color w:val="333333"/>
            <w:sz w:val="21"/>
            <w:szCs w:val="21"/>
            <w:lang w:eastAsia="en-AU"/>
          </w:rPr>
          <w:t xml:space="preserve">that </w:t>
        </w:r>
      </w:ins>
      <w:r w:rsidRPr="0068236C">
        <w:rPr>
          <w:rFonts w:ascii="Helvetica" w:eastAsia="Times New Roman" w:hAnsi="Helvetica" w:cs="Helvetica"/>
          <w:color w:val="333333"/>
          <w:sz w:val="21"/>
          <w:szCs w:val="21"/>
          <w:lang w:eastAsia="en-AU"/>
        </w:rPr>
        <w:t>the introduction of electronic computer-assisted techniques created a</w:t>
      </w:r>
      <w:ins w:id="11" w:author="Earl Duncan" w:date="2019-06-26T14:45:00Z">
        <w:r w:rsidR="0050417B">
          <w:rPr>
            <w:rFonts w:ascii="Helvetica" w:eastAsia="Times New Roman" w:hAnsi="Helvetica" w:cs="Helvetica"/>
            <w:color w:val="333333"/>
            <w:sz w:val="21"/>
            <w:szCs w:val="21"/>
            <w:lang w:eastAsia="en-AU"/>
          </w:rPr>
          <w:t>n abundance</w:t>
        </w:r>
      </w:ins>
      <w:r w:rsidRPr="0068236C">
        <w:rPr>
          <w:rFonts w:ascii="Helvetica" w:eastAsia="Times New Roman" w:hAnsi="Helvetica" w:cs="Helvetica"/>
          <w:color w:val="333333"/>
          <w:sz w:val="21"/>
          <w:szCs w:val="21"/>
          <w:lang w:eastAsia="en-AU"/>
        </w:rPr>
        <w:t xml:space="preserve"> </w:t>
      </w:r>
      <w:del w:id="12" w:author="Earl Duncan" w:date="2019-06-26T14:45:00Z">
        <w:r w:rsidRPr="0068236C" w:rsidDel="0050417B">
          <w:rPr>
            <w:rFonts w:ascii="Helvetica" w:eastAsia="Times New Roman" w:hAnsi="Helvetica" w:cs="Helvetica"/>
            <w:color w:val="333333"/>
            <w:sz w:val="21"/>
            <w:szCs w:val="21"/>
            <w:lang w:eastAsia="en-AU"/>
          </w:rPr>
          <w:delText xml:space="preserve">flood </w:delText>
        </w:r>
      </w:del>
      <w:r w:rsidRPr="0068236C">
        <w:rPr>
          <w:rFonts w:ascii="Helvetica" w:eastAsia="Times New Roman" w:hAnsi="Helvetica" w:cs="Helvetica"/>
          <w:color w:val="333333"/>
          <w:sz w:val="21"/>
          <w:szCs w:val="21"/>
          <w:lang w:eastAsia="en-AU"/>
        </w:rPr>
        <w:t xml:space="preserve">of disease atlases </w:t>
      </w:r>
      <w:commentRangeStart w:id="13"/>
      <w:r w:rsidRPr="0068236C">
        <w:rPr>
          <w:rFonts w:ascii="Helvetica" w:eastAsia="Times New Roman" w:hAnsi="Helvetica" w:cs="Helvetica"/>
          <w:color w:val="333333"/>
          <w:sz w:val="21"/>
          <w:szCs w:val="21"/>
          <w:lang w:eastAsia="en-AU"/>
        </w:rPr>
        <w:t>like Howe’s National Atlas of Disease Mortality in the United Kingdom (Howe 1963)</w:t>
      </w:r>
      <w:commentRangeEnd w:id="13"/>
      <w:r w:rsidR="00E46021">
        <w:rPr>
          <w:rStyle w:val="CommentReference"/>
        </w:rPr>
        <w:commentReference w:id="13"/>
      </w:r>
      <w:r w:rsidRPr="0068236C">
        <w:rPr>
          <w:rFonts w:ascii="Helvetica" w:eastAsia="Times New Roman" w:hAnsi="Helvetica" w:cs="Helvetica"/>
          <w:color w:val="333333"/>
          <w:sz w:val="21"/>
          <w:szCs w:val="21"/>
          <w:lang w:eastAsia="en-AU"/>
        </w:rPr>
        <w:t xml:space="preserve"> which </w:t>
      </w:r>
      <w:commentRangeStart w:id="14"/>
      <w:r w:rsidRPr="0068236C">
        <w:rPr>
          <w:rFonts w:ascii="Helvetica" w:eastAsia="Times New Roman" w:hAnsi="Helvetica" w:cs="Helvetica"/>
          <w:color w:val="333333"/>
          <w:sz w:val="21"/>
          <w:szCs w:val="21"/>
          <w:lang w:eastAsia="en-AU"/>
        </w:rPr>
        <w:t xml:space="preserve">upgraded </w:t>
      </w:r>
      <w:commentRangeEnd w:id="14"/>
      <w:r w:rsidR="00EB6F24">
        <w:rPr>
          <w:rStyle w:val="CommentReference"/>
        </w:rPr>
        <w:commentReference w:id="14"/>
      </w:r>
      <w:r w:rsidRPr="0068236C">
        <w:rPr>
          <w:rFonts w:ascii="Helvetica" w:eastAsia="Times New Roman" w:hAnsi="Helvetica" w:cs="Helvetica"/>
          <w:color w:val="333333"/>
          <w:sz w:val="21"/>
          <w:szCs w:val="21"/>
          <w:lang w:eastAsia="en-AU"/>
        </w:rPr>
        <w:t>to a demographic base “map” (Howe 1970).</w:t>
      </w:r>
    </w:p>
    <w:p w14:paraId="24512DBE"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The presentation of small areas requires more thought during the implementation of maps, Jahan et al. (</w:t>
      </w:r>
      <w:hyperlink r:id="rId24" w:anchor="ref-MTMSIH" w:history="1">
        <w:r w:rsidRPr="0068236C">
          <w:rPr>
            <w:rFonts w:ascii="Helvetica" w:eastAsia="Times New Roman" w:hAnsi="Helvetica" w:cs="Helvetica"/>
            <w:color w:val="337AB7"/>
            <w:sz w:val="21"/>
            <w:szCs w:val="21"/>
            <w:u w:val="single"/>
            <w:lang w:eastAsia="en-AU"/>
          </w:rPr>
          <w:t>2018</w:t>
        </w:r>
      </w:hyperlink>
      <w:r w:rsidRPr="0068236C">
        <w:rPr>
          <w:rFonts w:ascii="Helvetica" w:eastAsia="Times New Roman" w:hAnsi="Helvetica" w:cs="Helvetica"/>
          <w:color w:val="333333"/>
          <w:sz w:val="21"/>
          <w:szCs w:val="21"/>
          <w:lang w:eastAsia="en-AU"/>
        </w:rPr>
        <w:t>) encourage their use to uncover local-level inequalities frequently masked by health estimates from large areas.</w:t>
      </w:r>
    </w:p>
    <w:p w14:paraId="595485A6" w14:textId="77777777" w:rsidR="0068236C" w:rsidRPr="0068236C" w:rsidRDefault="0068236C" w:rsidP="0068236C">
      <w:pPr>
        <w:shd w:val="clear" w:color="auto" w:fill="FFFFFF"/>
        <w:spacing w:before="300" w:after="150" w:line="240" w:lineRule="auto"/>
        <w:outlineLvl w:val="2"/>
        <w:rPr>
          <w:rFonts w:ascii="inherit" w:eastAsia="Times New Roman" w:hAnsi="inherit" w:cs="Helvetica"/>
          <w:color w:val="333333"/>
          <w:sz w:val="36"/>
          <w:szCs w:val="36"/>
          <w:lang w:eastAsia="en-AU"/>
        </w:rPr>
      </w:pPr>
      <w:r w:rsidRPr="0068236C">
        <w:rPr>
          <w:rFonts w:ascii="inherit" w:eastAsia="Times New Roman" w:hAnsi="inherit" w:cs="Helvetica"/>
          <w:color w:val="333333"/>
          <w:sz w:val="36"/>
          <w:szCs w:val="36"/>
          <w:lang w:eastAsia="en-AU"/>
        </w:rPr>
        <w:t>Contiguous</w:t>
      </w:r>
    </w:p>
    <w:p w14:paraId="1A9810EA" w14:textId="0111588A"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Dorling (</w:t>
      </w:r>
      <w:hyperlink r:id="rId25"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xml:space="preserve">) presents the three methods for creating contiguous cartograms. John Hunter and Johnathan Young (1968), and Durham used </w:t>
      </w:r>
      <w:del w:id="15" w:author="Earl Duncan" w:date="2019-06-26T14:49:00Z">
        <w:r w:rsidRPr="0068236C" w:rsidDel="00A474D8">
          <w:rPr>
            <w:rFonts w:ascii="Helvetica" w:eastAsia="Times New Roman" w:hAnsi="Helvetica" w:cs="Helvetica"/>
            <w:color w:val="333333"/>
            <w:sz w:val="21"/>
            <w:szCs w:val="21"/>
            <w:lang w:eastAsia="en-AU"/>
          </w:rPr>
          <w:delText>phsyical</w:delText>
        </w:r>
      </w:del>
      <w:ins w:id="16" w:author="Earl Duncan" w:date="2019-06-26T14:49:00Z">
        <w:r w:rsidR="00A474D8" w:rsidRPr="0068236C">
          <w:rPr>
            <w:rFonts w:ascii="Helvetica" w:eastAsia="Times New Roman" w:hAnsi="Helvetica" w:cs="Helvetica"/>
            <w:color w:val="333333"/>
            <w:sz w:val="21"/>
            <w:szCs w:val="21"/>
            <w:lang w:eastAsia="en-AU"/>
          </w:rPr>
          <w:t>physical</w:t>
        </w:r>
      </w:ins>
      <w:r w:rsidRPr="0068236C">
        <w:rPr>
          <w:rFonts w:ascii="Helvetica" w:eastAsia="Times New Roman" w:hAnsi="Helvetica" w:cs="Helvetica"/>
          <w:color w:val="333333"/>
          <w:sz w:val="21"/>
          <w:szCs w:val="21"/>
          <w:lang w:eastAsia="en-AU"/>
        </w:rPr>
        <w:t xml:space="preserve"> accretion models, arranging wooden tiles by hand. Tobler (1973) used a </w:t>
      </w:r>
      <w:commentRangeStart w:id="17"/>
      <w:r w:rsidRPr="0068236C">
        <w:rPr>
          <w:rFonts w:ascii="Helvetica" w:eastAsia="Times New Roman" w:hAnsi="Helvetica" w:cs="Helvetica"/>
          <w:color w:val="333333"/>
          <w:sz w:val="21"/>
          <w:szCs w:val="21"/>
          <w:lang w:eastAsia="en-AU"/>
        </w:rPr>
        <w:t>computer program</w:t>
      </w:r>
      <w:del w:id="18" w:author="Earl Duncan" w:date="2019-06-26T14:49:00Z">
        <w:r w:rsidRPr="0068236C" w:rsidDel="00A474D8">
          <w:rPr>
            <w:rFonts w:ascii="Helvetica" w:eastAsia="Times New Roman" w:hAnsi="Helvetica" w:cs="Helvetica"/>
            <w:color w:val="333333"/>
            <w:sz w:val="21"/>
            <w:szCs w:val="21"/>
            <w:lang w:eastAsia="en-AU"/>
          </w:rPr>
          <w:delText>s</w:delText>
        </w:r>
      </w:del>
      <w:commentRangeEnd w:id="17"/>
      <w:r w:rsidR="00A474D8">
        <w:rPr>
          <w:rStyle w:val="CommentReference"/>
        </w:rPr>
        <w:commentReference w:id="17"/>
      </w:r>
      <w:r w:rsidRPr="0068236C">
        <w:rPr>
          <w:rFonts w:ascii="Helvetica" w:eastAsia="Times New Roman" w:hAnsi="Helvetica" w:cs="Helvetica"/>
          <w:color w:val="333333"/>
          <w:sz w:val="21"/>
          <w:szCs w:val="21"/>
          <w:lang w:eastAsia="en-AU"/>
        </w:rPr>
        <w:t>. Skoda and Robertson (1972) developed a mechanical model utilising steel ball bearings.</w:t>
      </w:r>
    </w:p>
    <w:p w14:paraId="56CDB227" w14:textId="13F12A16"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Cartograms keep spatial relationships of neighbours intact by preserving borders when adjusting sizes. Tobler’s </w:t>
      </w:r>
      <w:proofErr w:type="gramStart"/>
      <w:r w:rsidRPr="0068236C">
        <w:rPr>
          <w:rFonts w:ascii="Helvetica" w:eastAsia="Times New Roman" w:hAnsi="Helvetica" w:cs="Helvetica"/>
          <w:color w:val="333333"/>
          <w:sz w:val="21"/>
          <w:szCs w:val="21"/>
          <w:lang w:eastAsia="en-AU"/>
        </w:rPr>
        <w:t>Conformal</w:t>
      </w:r>
      <w:proofErr w:type="gramEnd"/>
      <w:r w:rsidRPr="0068236C">
        <w:rPr>
          <w:rFonts w:ascii="Helvetica" w:eastAsia="Times New Roman" w:hAnsi="Helvetica" w:cs="Helvetica"/>
          <w:color w:val="333333"/>
          <w:sz w:val="21"/>
          <w:szCs w:val="21"/>
          <w:lang w:eastAsia="en-AU"/>
        </w:rPr>
        <w:t xml:space="preserve"> mapping means to preserve angles locally so that the shapes of very small areas on a traditional map and a cartogram would be similar</w:t>
      </w:r>
      <w:ins w:id="19" w:author="Earl Duncan" w:date="2019-06-26T14:51:00Z">
        <w:r w:rsidR="00BE1951">
          <w:rPr>
            <w:rFonts w:ascii="Helvetica" w:eastAsia="Times New Roman" w:hAnsi="Helvetica" w:cs="Helvetica"/>
            <w:color w:val="333333"/>
            <w:sz w:val="21"/>
            <w:szCs w:val="21"/>
            <w:lang w:eastAsia="en-AU"/>
          </w:rPr>
          <w:t>.</w:t>
        </w:r>
      </w:ins>
      <w:r w:rsidRPr="0068236C">
        <w:rPr>
          <w:rFonts w:ascii="Helvetica" w:eastAsia="Times New Roman" w:hAnsi="Helvetica" w:cs="Helvetica"/>
          <w:color w:val="333333"/>
          <w:sz w:val="21"/>
          <w:szCs w:val="21"/>
          <w:lang w:eastAsia="en-AU"/>
        </w:rPr>
        <w:t xml:space="preserve"> From a computer graphics perspective</w:t>
      </w:r>
      <w:ins w:id="20" w:author="Earl Duncan" w:date="2019-06-26T14:51:00Z">
        <w:r w:rsidR="00BE1951">
          <w:rPr>
            <w:rFonts w:ascii="Helvetica" w:eastAsia="Times New Roman" w:hAnsi="Helvetica" w:cs="Helvetica"/>
            <w:color w:val="333333"/>
            <w:sz w:val="21"/>
            <w:szCs w:val="21"/>
            <w:lang w:eastAsia="en-AU"/>
          </w:rPr>
          <w:t>,</w:t>
        </w:r>
      </w:ins>
      <w:r w:rsidRPr="0068236C">
        <w:rPr>
          <w:rFonts w:ascii="Helvetica" w:eastAsia="Times New Roman" w:hAnsi="Helvetica" w:cs="Helvetica"/>
          <w:color w:val="333333"/>
          <w:sz w:val="21"/>
          <w:szCs w:val="21"/>
          <w:lang w:eastAsia="en-AU"/>
        </w:rPr>
        <w:t xml:space="preserve"> it is a problem of ‘map deformation’ to account for the value assigned to each area. Min Ouyang and </w:t>
      </w:r>
      <w:proofErr w:type="spellStart"/>
      <w:r w:rsidRPr="0068236C">
        <w:rPr>
          <w:rFonts w:ascii="Helvetica" w:eastAsia="Times New Roman" w:hAnsi="Helvetica" w:cs="Helvetica"/>
          <w:color w:val="333333"/>
          <w:sz w:val="21"/>
          <w:szCs w:val="21"/>
          <w:lang w:eastAsia="en-AU"/>
        </w:rPr>
        <w:t>Revesz</w:t>
      </w:r>
      <w:proofErr w:type="spellEnd"/>
      <w:r w:rsidRPr="0068236C">
        <w:rPr>
          <w:rFonts w:ascii="Helvetica" w:eastAsia="Times New Roman" w:hAnsi="Helvetica" w:cs="Helvetica"/>
          <w:color w:val="333333"/>
          <w:sz w:val="21"/>
          <w:szCs w:val="21"/>
          <w:lang w:eastAsia="en-AU"/>
        </w:rPr>
        <w:t xml:space="preserve"> (</w:t>
      </w:r>
      <w:hyperlink r:id="rId26" w:anchor="ref-ACA" w:history="1">
        <w:r w:rsidRPr="0068236C">
          <w:rPr>
            <w:rFonts w:ascii="Helvetica" w:eastAsia="Times New Roman" w:hAnsi="Helvetica" w:cs="Helvetica"/>
            <w:color w:val="337AB7"/>
            <w:sz w:val="21"/>
            <w:szCs w:val="21"/>
            <w:u w:val="single"/>
            <w:lang w:eastAsia="en-AU"/>
          </w:rPr>
          <w:t>2000</w:t>
        </w:r>
      </w:hyperlink>
      <w:r w:rsidRPr="0068236C">
        <w:rPr>
          <w:rFonts w:ascii="Helvetica" w:eastAsia="Times New Roman" w:hAnsi="Helvetica" w:cs="Helvetica"/>
          <w:color w:val="333333"/>
          <w:sz w:val="21"/>
          <w:szCs w:val="21"/>
          <w:lang w:eastAsia="en-AU"/>
        </w:rPr>
        <w:t>) discuss their implementation of three methods for creating value-by-area cartograms.</w:t>
      </w:r>
    </w:p>
    <w:p w14:paraId="2C387782"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lastRenderedPageBreak/>
        <w:t>Their intention is to allow the map space to highlight the distribution of the variable. However a reader may have to know the difference between initial geography and new layout given by a cartogram, to be able to recognise the significant changes.</w:t>
      </w:r>
    </w:p>
    <w:p w14:paraId="0D4D7AF0"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D67019">
        <w:rPr>
          <w:rFonts w:ascii="Helvetica" w:eastAsia="Times New Roman" w:hAnsi="Helvetica" w:cs="Helvetica"/>
          <w:color w:val="333333"/>
          <w:sz w:val="21"/>
          <w:szCs w:val="21"/>
          <w:highlight w:val="yellow"/>
          <w:lang w:eastAsia="en-AU"/>
          <w:rPrChange w:id="21" w:author="Earl Duncan" w:date="2019-06-26T14:52:00Z">
            <w:rPr>
              <w:rFonts w:ascii="Helvetica" w:eastAsia="Times New Roman" w:hAnsi="Helvetica" w:cs="Helvetica"/>
              <w:color w:val="333333"/>
              <w:sz w:val="21"/>
              <w:szCs w:val="21"/>
              <w:lang w:eastAsia="en-AU"/>
            </w:rPr>
          </w:rPrChange>
        </w:rPr>
        <w:t>Australia (</w:t>
      </w:r>
      <w:proofErr w:type="spellStart"/>
      <w:r w:rsidRPr="00D67019">
        <w:rPr>
          <w:rFonts w:ascii="Helvetica" w:eastAsia="Times New Roman" w:hAnsi="Helvetica" w:cs="Helvetica"/>
          <w:color w:val="333333"/>
          <w:sz w:val="21"/>
          <w:szCs w:val="21"/>
          <w:highlight w:val="yellow"/>
          <w:lang w:eastAsia="en-AU"/>
          <w:rPrChange w:id="22" w:author="Earl Duncan" w:date="2019-06-26T14:52:00Z">
            <w:rPr>
              <w:rFonts w:ascii="Helvetica" w:eastAsia="Times New Roman" w:hAnsi="Helvetica" w:cs="Helvetica"/>
              <w:color w:val="333333"/>
              <w:sz w:val="21"/>
              <w:szCs w:val="21"/>
              <w:lang w:eastAsia="en-AU"/>
            </w:rPr>
          </w:rPrChange>
        </w:rPr>
        <w:t>McGlashan</w:t>
      </w:r>
      <w:proofErr w:type="spellEnd"/>
      <w:r w:rsidRPr="00D67019">
        <w:rPr>
          <w:rFonts w:ascii="Helvetica" w:eastAsia="Times New Roman" w:hAnsi="Helvetica" w:cs="Helvetica"/>
          <w:color w:val="333333"/>
          <w:sz w:val="21"/>
          <w:szCs w:val="21"/>
          <w:highlight w:val="yellow"/>
          <w:lang w:eastAsia="en-AU"/>
          <w:rPrChange w:id="23" w:author="Earl Duncan" w:date="2019-06-26T14:52:00Z">
            <w:rPr>
              <w:rFonts w:ascii="Helvetica" w:eastAsia="Times New Roman" w:hAnsi="Helvetica" w:cs="Helvetica"/>
              <w:color w:val="333333"/>
              <w:sz w:val="21"/>
              <w:szCs w:val="21"/>
              <w:lang w:eastAsia="en-AU"/>
            </w:rPr>
          </w:rPrChange>
        </w:rPr>
        <w:t xml:space="preserve"> 1977),</w:t>
      </w:r>
    </w:p>
    <w:p w14:paraId="70721251"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Dorling (</w:t>
      </w:r>
      <w:hyperlink r:id="rId27"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reiterates: ‘There is no “best” cartogram or method of creating cartograms just as there is no “best” map’ (</w:t>
      </w:r>
      <w:proofErr w:type="spellStart"/>
      <w:r w:rsidRPr="0068236C">
        <w:rPr>
          <w:rFonts w:ascii="Helvetica" w:eastAsia="Times New Roman" w:hAnsi="Helvetica" w:cs="Helvetica"/>
          <w:color w:val="333333"/>
          <w:sz w:val="21"/>
          <w:szCs w:val="21"/>
          <w:lang w:eastAsia="en-AU"/>
        </w:rPr>
        <w:t>Monmonier</w:t>
      </w:r>
      <w:proofErr w:type="spellEnd"/>
      <w:r w:rsidRPr="0068236C">
        <w:rPr>
          <w:rFonts w:ascii="Helvetica" w:eastAsia="Times New Roman" w:hAnsi="Helvetica" w:cs="Helvetica"/>
          <w:color w:val="333333"/>
          <w:sz w:val="21"/>
          <w:szCs w:val="21"/>
          <w:lang w:eastAsia="en-AU"/>
        </w:rPr>
        <w:t xml:space="preserve"> and Schnell, 1988). There are many alternatives to consider, the intended audience of the map, and its purpose are key points in cartogram use and creation.</w:t>
      </w:r>
    </w:p>
    <w:p w14:paraId="6335920D" w14:textId="77777777" w:rsidR="0068236C" w:rsidRPr="0068236C" w:rsidRDefault="0068236C" w:rsidP="0068236C">
      <w:pPr>
        <w:shd w:val="clear" w:color="auto" w:fill="FFFFFF"/>
        <w:spacing w:before="300" w:after="150" w:line="240" w:lineRule="auto"/>
        <w:outlineLvl w:val="2"/>
        <w:rPr>
          <w:rFonts w:ascii="inherit" w:eastAsia="Times New Roman" w:hAnsi="inherit" w:cs="Helvetica"/>
          <w:color w:val="333333"/>
          <w:sz w:val="36"/>
          <w:szCs w:val="36"/>
          <w:lang w:eastAsia="en-AU"/>
        </w:rPr>
      </w:pPr>
      <w:r w:rsidRPr="0068236C">
        <w:rPr>
          <w:rFonts w:ascii="inherit" w:eastAsia="Times New Roman" w:hAnsi="inherit" w:cs="Helvetica"/>
          <w:color w:val="333333"/>
          <w:sz w:val="36"/>
          <w:szCs w:val="36"/>
          <w:lang w:eastAsia="en-AU"/>
        </w:rPr>
        <w:t>Non-Contiguous</w:t>
      </w:r>
    </w:p>
    <w:p w14:paraId="1930FAD4" w14:textId="00DCAB49"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Dorling (</w:t>
      </w:r>
      <w:hyperlink r:id="rId28"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xml:space="preserve">) puts forward a simple question: </w:t>
      </w:r>
      <w:del w:id="24" w:author="Earl Duncan" w:date="2019-06-26T14:53:00Z">
        <w:r w:rsidRPr="0068236C" w:rsidDel="00D67019">
          <w:rPr>
            <w:rFonts w:ascii="Helvetica" w:eastAsia="Times New Roman" w:hAnsi="Helvetica" w:cs="Helvetica"/>
            <w:color w:val="333333"/>
            <w:sz w:val="21"/>
            <w:szCs w:val="21"/>
            <w:lang w:eastAsia="en-AU"/>
          </w:rPr>
          <w:delText>&gt;</w:delText>
        </w:r>
      </w:del>
      <w:commentRangeStart w:id="25"/>
      <w:r w:rsidRPr="0068236C">
        <w:rPr>
          <w:rFonts w:ascii="Helvetica" w:eastAsia="Times New Roman" w:hAnsi="Helvetica" w:cs="Helvetica"/>
          <w:color w:val="333333"/>
          <w:sz w:val="21"/>
          <w:szCs w:val="21"/>
          <w:lang w:eastAsia="en-AU"/>
        </w:rPr>
        <w:t>If, for instance, it is desirable that areas on a map have boundaries which are as simple as possible, why not draw the areas as simple shapes in the first place?</w:t>
      </w:r>
      <w:commentRangeEnd w:id="25"/>
      <w:r w:rsidR="00D67019">
        <w:rPr>
          <w:rStyle w:val="CommentReference"/>
        </w:rPr>
        <w:commentReference w:id="25"/>
      </w:r>
    </w:p>
    <w:p w14:paraId="07136565"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He answers this with his implementation of maps created with ‘the simplest of all shapes’. While contiguous cartograms may be a ‘more sophisticated’ method, they produce ‘very complex shapes’. Circular cartograms use the same shape for every region represented, and size them according to the population, or statistic represented. To produce a compelling map, a </w:t>
      </w:r>
      <w:commentRangeStart w:id="26"/>
      <w:r w:rsidRPr="0068236C">
        <w:rPr>
          <w:rFonts w:ascii="Helvetica" w:eastAsia="Times New Roman" w:hAnsi="Helvetica" w:cs="Helvetica"/>
          <w:color w:val="333333"/>
          <w:sz w:val="21"/>
          <w:szCs w:val="21"/>
          <w:lang w:eastAsia="en-AU"/>
        </w:rPr>
        <w:t xml:space="preserve">gravity model </w:t>
      </w:r>
      <w:commentRangeEnd w:id="26"/>
      <w:r w:rsidR="00DE7794">
        <w:rPr>
          <w:rStyle w:val="CommentReference"/>
        </w:rPr>
        <w:commentReference w:id="26"/>
      </w:r>
      <w:r w:rsidRPr="0068236C">
        <w:rPr>
          <w:rFonts w:ascii="Helvetica" w:eastAsia="Times New Roman" w:hAnsi="Helvetica" w:cs="Helvetica"/>
          <w:color w:val="333333"/>
          <w:sz w:val="21"/>
          <w:szCs w:val="21"/>
          <w:lang w:eastAsia="en-AU"/>
        </w:rPr>
        <w:t>is applied to avoid overlaps, and keep spatial relationships with neighbouring areas over many iterations. This implementation can work for up to ‘one hundred thousand’ areas.</w:t>
      </w:r>
    </w:p>
    <w:p w14:paraId="0E258705" w14:textId="0ADD311F"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spellStart"/>
      <w:r w:rsidRPr="0068236C">
        <w:rPr>
          <w:rFonts w:ascii="Helvetica" w:eastAsia="Times New Roman" w:hAnsi="Helvetica" w:cs="Helvetica"/>
          <w:color w:val="333333"/>
          <w:sz w:val="21"/>
          <w:szCs w:val="21"/>
          <w:lang w:eastAsia="en-AU"/>
        </w:rPr>
        <w:t>Keim</w:t>
      </w:r>
      <w:proofErr w:type="spellEnd"/>
      <w:r w:rsidRPr="0068236C">
        <w:rPr>
          <w:rFonts w:ascii="Helvetica" w:eastAsia="Times New Roman" w:hAnsi="Helvetica" w:cs="Helvetica"/>
          <w:color w:val="333333"/>
          <w:sz w:val="21"/>
          <w:szCs w:val="21"/>
          <w:lang w:eastAsia="en-AU"/>
        </w:rPr>
        <w:t xml:space="preserve"> et al. (</w:t>
      </w:r>
      <w:hyperlink r:id="rId29" w:anchor="ref-ECGC" w:history="1">
        <w:r w:rsidRPr="0068236C">
          <w:rPr>
            <w:rFonts w:ascii="Helvetica" w:eastAsia="Times New Roman" w:hAnsi="Helvetica" w:cs="Helvetica"/>
            <w:color w:val="337AB7"/>
            <w:sz w:val="21"/>
            <w:szCs w:val="21"/>
            <w:u w:val="single"/>
            <w:lang w:eastAsia="en-AU"/>
          </w:rPr>
          <w:t>2002</w:t>
        </w:r>
      </w:hyperlink>
      <w:r w:rsidRPr="0068236C">
        <w:rPr>
          <w:rFonts w:ascii="Helvetica" w:eastAsia="Times New Roman" w:hAnsi="Helvetica" w:cs="Helvetica"/>
          <w:color w:val="333333"/>
          <w:sz w:val="21"/>
          <w:szCs w:val="21"/>
          <w:lang w:eastAsia="en-AU"/>
        </w:rPr>
        <w:t xml:space="preserve">) also present the problem of maintaining shape </w:t>
      </w:r>
      <w:del w:id="27" w:author="Earl Duncan" w:date="2019-06-26T14:55:00Z">
        <w:r w:rsidRPr="0068236C" w:rsidDel="004E49A4">
          <w:rPr>
            <w:rFonts w:ascii="Helvetica" w:eastAsia="Times New Roman" w:hAnsi="Helvetica" w:cs="Helvetica"/>
            <w:color w:val="333333"/>
            <w:sz w:val="21"/>
            <w:szCs w:val="21"/>
            <w:lang w:eastAsia="en-AU"/>
          </w:rPr>
          <w:delText>presevation</w:delText>
        </w:r>
      </w:del>
      <w:ins w:id="28" w:author="Earl Duncan" w:date="2019-06-26T14:55:00Z">
        <w:r w:rsidR="004E49A4" w:rsidRPr="0068236C">
          <w:rPr>
            <w:rFonts w:ascii="Helvetica" w:eastAsia="Times New Roman" w:hAnsi="Helvetica" w:cs="Helvetica"/>
            <w:color w:val="333333"/>
            <w:sz w:val="21"/>
            <w:szCs w:val="21"/>
            <w:lang w:eastAsia="en-AU"/>
          </w:rPr>
          <w:t>preservation</w:t>
        </w:r>
      </w:ins>
      <w:r w:rsidRPr="0068236C">
        <w:rPr>
          <w:rFonts w:ascii="Helvetica" w:eastAsia="Times New Roman" w:hAnsi="Helvetica" w:cs="Helvetica"/>
          <w:color w:val="333333"/>
          <w:sz w:val="21"/>
          <w:szCs w:val="21"/>
          <w:lang w:eastAsia="en-AU"/>
        </w:rPr>
        <w:t xml:space="preserve"> in non-contiguous cartograms.</w:t>
      </w:r>
    </w:p>
    <w:p w14:paraId="50B98E8D"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Dorling (</w:t>
      </w:r>
      <w:hyperlink r:id="rId30"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suggests ‘population distribution is often extremely uneven in former British colonies’.</w:t>
      </w:r>
    </w:p>
    <w:p w14:paraId="799E98DA"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‘In Australia the urban federal constituencies occupy only a tenth of the land, but contain nine tenths of the people. It would be almost unthinkable to show election results for that country on a conventional equal land area map.’ This 1966 cartogram uses mostly straight lines, and the result looks very little like the geographical shape of Australia.</w:t>
      </w:r>
    </w:p>
    <w:p w14:paraId="545AD709"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‘Given the increasingly uneven population distribution of the United States and the growing social divides between the populations of neighbourhoods living at different densities, the need for cartograms like this is greater now than ever.’</w:t>
      </w:r>
    </w:p>
    <w:p w14:paraId="3BF84737"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Used in displays of the UK by Howe in 1986 cited by Howe (</w:t>
      </w:r>
      <w:hyperlink r:id="rId31" w:anchor="ref-HEDP" w:history="1">
        <w:r w:rsidRPr="0068236C">
          <w:rPr>
            <w:rFonts w:ascii="Helvetica" w:eastAsia="Times New Roman" w:hAnsi="Helvetica" w:cs="Helvetica"/>
            <w:color w:val="337AB7"/>
            <w:sz w:val="21"/>
            <w:szCs w:val="21"/>
            <w:u w:val="single"/>
            <w:lang w:eastAsia="en-AU"/>
          </w:rPr>
          <w:t>1989</w:t>
        </w:r>
      </w:hyperlink>
      <w:r w:rsidRPr="0068236C">
        <w:rPr>
          <w:rFonts w:ascii="Helvetica" w:eastAsia="Times New Roman" w:hAnsi="Helvetica" w:cs="Helvetica"/>
          <w:color w:val="333333"/>
          <w:sz w:val="21"/>
          <w:szCs w:val="21"/>
          <w:lang w:eastAsia="en-AU"/>
        </w:rPr>
        <w:t>)</w:t>
      </w:r>
    </w:p>
    <w:p w14:paraId="3ED0E5BE" w14:textId="62B2200B"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Tobler’s method and the many implementations that ‘elaborated’ on it are derived from ‘numerical approximations to a pair of equations’</w:t>
      </w:r>
      <w:ins w:id="29" w:author="Earl Duncan" w:date="2019-06-26T14:56:00Z">
        <w:r w:rsidR="004E49A4">
          <w:rPr>
            <w:rFonts w:ascii="Helvetica" w:eastAsia="Times New Roman" w:hAnsi="Helvetica" w:cs="Helvetica"/>
            <w:color w:val="333333"/>
            <w:sz w:val="21"/>
            <w:szCs w:val="21"/>
            <w:lang w:eastAsia="en-AU"/>
          </w:rPr>
          <w:t xml:space="preserve"> </w:t>
        </w:r>
      </w:ins>
      <w:r w:rsidRPr="0068236C">
        <w:rPr>
          <w:rFonts w:ascii="Helvetica" w:eastAsia="Times New Roman" w:hAnsi="Helvetica" w:cs="Helvetica"/>
          <w:color w:val="333333"/>
          <w:sz w:val="21"/>
          <w:szCs w:val="21"/>
          <w:lang w:eastAsia="en-AU"/>
        </w:rPr>
        <w:t>(Dorling </w:t>
      </w:r>
      <w:hyperlink r:id="rId32" w:anchor="ref-ACTUC" w:history="1">
        <w:r w:rsidRPr="0068236C">
          <w:rPr>
            <w:rFonts w:ascii="Helvetica" w:eastAsia="Times New Roman" w:hAnsi="Helvetica" w:cs="Helvetica"/>
            <w:color w:val="337AB7"/>
            <w:sz w:val="21"/>
            <w:szCs w:val="21"/>
            <w:u w:val="single"/>
            <w:lang w:eastAsia="en-AU"/>
          </w:rPr>
          <w:t>2011</w:t>
        </w:r>
      </w:hyperlink>
      <w:r w:rsidRPr="0068236C">
        <w:rPr>
          <w:rFonts w:ascii="Helvetica" w:eastAsia="Times New Roman" w:hAnsi="Helvetica" w:cs="Helvetica"/>
          <w:color w:val="333333"/>
          <w:sz w:val="21"/>
          <w:szCs w:val="21"/>
          <w:lang w:eastAsia="en-AU"/>
        </w:rPr>
        <w:t>). They all operate through incremental adjustments, and can produce wildly different outcomes from small changes in the inputs.</w:t>
      </w:r>
    </w:p>
    <w:p w14:paraId="6F0A7EEA" w14:textId="6D42D0E1"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Tobler (</w:t>
      </w:r>
      <w:hyperlink r:id="rId33" w:anchor="ref-TFYCC" w:history="1">
        <w:r w:rsidRPr="0068236C">
          <w:rPr>
            <w:rFonts w:ascii="Helvetica" w:eastAsia="Times New Roman" w:hAnsi="Helvetica" w:cs="Helvetica"/>
            <w:color w:val="337AB7"/>
            <w:sz w:val="21"/>
            <w:szCs w:val="21"/>
            <w:u w:val="single"/>
            <w:lang w:eastAsia="en-AU"/>
          </w:rPr>
          <w:t>2004</w:t>
        </w:r>
      </w:hyperlink>
      <w:r w:rsidRPr="0068236C">
        <w:rPr>
          <w:rFonts w:ascii="Helvetica" w:eastAsia="Times New Roman" w:hAnsi="Helvetica" w:cs="Helvetica"/>
          <w:color w:val="333333"/>
          <w:sz w:val="21"/>
          <w:szCs w:val="21"/>
          <w:lang w:eastAsia="en-AU"/>
        </w:rPr>
        <w:t>) </w:t>
      </w:r>
      <w:r w:rsidRPr="004E49A4">
        <w:rPr>
          <w:rFonts w:ascii="Helvetica" w:eastAsia="Times New Roman" w:hAnsi="Helvetica" w:cs="Helvetica"/>
          <w:color w:val="333333"/>
          <w:sz w:val="21"/>
          <w:szCs w:val="21"/>
          <w:highlight w:val="yellow"/>
          <w:lang w:eastAsia="en-AU"/>
          <w:rPrChange w:id="30" w:author="Earl Duncan" w:date="2019-06-26T14:57:00Z">
            <w:rPr>
              <w:rFonts w:ascii="Helvetica" w:eastAsia="Times New Roman" w:hAnsi="Helvetica" w:cs="Helvetica"/>
              <w:color w:val="333333"/>
              <w:sz w:val="21"/>
              <w:szCs w:val="21"/>
              <w:lang w:eastAsia="en-AU"/>
            </w:rPr>
          </w:rPrChange>
        </w:rPr>
        <w:t>Value-Area Cartograms</w:t>
      </w:r>
      <w:r w:rsidRPr="0068236C">
        <w:rPr>
          <w:rFonts w:ascii="Helvetica" w:eastAsia="Times New Roman" w:hAnsi="Helvetica" w:cs="Helvetica"/>
          <w:color w:val="333333"/>
          <w:sz w:val="21"/>
          <w:szCs w:val="21"/>
          <w:lang w:eastAsia="en-AU"/>
        </w:rPr>
        <w:t>. In these cartograms</w:t>
      </w:r>
      <w:ins w:id="31" w:author="Earl Duncan" w:date="2019-06-26T14:57:00Z">
        <w:r w:rsidR="004E49A4">
          <w:rPr>
            <w:rFonts w:ascii="Helvetica" w:eastAsia="Times New Roman" w:hAnsi="Helvetica" w:cs="Helvetica"/>
            <w:color w:val="333333"/>
            <w:sz w:val="21"/>
            <w:szCs w:val="21"/>
            <w:lang w:eastAsia="en-AU"/>
          </w:rPr>
          <w:t>,</w:t>
        </w:r>
      </w:ins>
      <w:r w:rsidRPr="0068236C">
        <w:rPr>
          <w:rFonts w:ascii="Helvetica" w:eastAsia="Times New Roman" w:hAnsi="Helvetica" w:cs="Helvetica"/>
          <w:color w:val="333333"/>
          <w:sz w:val="21"/>
          <w:szCs w:val="21"/>
          <w:lang w:eastAsia="en-AU"/>
        </w:rPr>
        <w:t xml:space="preserve"> a region,</w:t>
      </w:r>
      <w:ins w:id="32" w:author="Earl Duncan" w:date="2019-06-26T14:57:00Z">
        <w:r w:rsidR="004E49A4">
          <w:rPr>
            <w:rFonts w:ascii="Helvetica" w:eastAsia="Times New Roman" w:hAnsi="Helvetica" w:cs="Helvetica"/>
            <w:color w:val="333333"/>
            <w:sz w:val="21"/>
            <w:szCs w:val="21"/>
            <w:lang w:eastAsia="en-AU"/>
          </w:rPr>
          <w:t xml:space="preserve"> </w:t>
        </w:r>
      </w:ins>
      <w:r w:rsidRPr="0068236C">
        <w:rPr>
          <w:rFonts w:ascii="Helvetica" w:eastAsia="Times New Roman" w:hAnsi="Helvetica" w:cs="Helvetica"/>
          <w:color w:val="333333"/>
          <w:sz w:val="21"/>
          <w:szCs w:val="21"/>
          <w:lang w:eastAsia="en-AU"/>
        </w:rPr>
        <w:t>country, or continent is subdivided into small regions, each of</w:t>
      </w:r>
      <w:ins w:id="33" w:author="Earl Duncan" w:date="2019-06-26T14:57:00Z">
        <w:r w:rsidR="004E49A4">
          <w:rPr>
            <w:rFonts w:ascii="Helvetica" w:eastAsia="Times New Roman" w:hAnsi="Helvetica" w:cs="Helvetica"/>
            <w:color w:val="333333"/>
            <w:sz w:val="21"/>
            <w:szCs w:val="21"/>
            <w:lang w:eastAsia="en-AU"/>
          </w:rPr>
          <w:t xml:space="preserve"> </w:t>
        </w:r>
      </w:ins>
      <w:r w:rsidRPr="0068236C">
        <w:rPr>
          <w:rFonts w:ascii="Helvetica" w:eastAsia="Times New Roman" w:hAnsi="Helvetica" w:cs="Helvetica"/>
          <w:color w:val="333333"/>
          <w:sz w:val="21"/>
          <w:szCs w:val="21"/>
          <w:lang w:eastAsia="en-AU"/>
        </w:rPr>
        <w:t>which is represented by a rectangle. This rectangle is proportionate in area to the value which it represents in certain statistical distributions. The regions are grouped in approximately the same positions as they are on the map.</w:t>
      </w:r>
    </w:p>
    <w:p w14:paraId="00B3CF7F"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Computer generated map examples: Howe (</w:t>
      </w:r>
      <w:hyperlink r:id="rId34" w:anchor="ref-HEDP" w:history="1">
        <w:r w:rsidRPr="0068236C">
          <w:rPr>
            <w:rFonts w:ascii="Helvetica" w:eastAsia="Times New Roman" w:hAnsi="Helvetica" w:cs="Helvetica"/>
            <w:color w:val="337AB7"/>
            <w:sz w:val="21"/>
            <w:szCs w:val="21"/>
            <w:u w:val="single"/>
            <w:lang w:eastAsia="en-AU"/>
          </w:rPr>
          <w:t>1989</w:t>
        </w:r>
      </w:hyperlink>
      <w:r w:rsidRPr="0068236C">
        <w:rPr>
          <w:rFonts w:ascii="Helvetica" w:eastAsia="Times New Roman" w:hAnsi="Helvetica" w:cs="Helvetica"/>
          <w:color w:val="333333"/>
          <w:sz w:val="21"/>
          <w:szCs w:val="21"/>
          <w:lang w:eastAsia="en-AU"/>
        </w:rPr>
        <w:t>) (</w:t>
      </w:r>
      <w:proofErr w:type="spellStart"/>
      <w:r w:rsidRPr="0068236C">
        <w:rPr>
          <w:rFonts w:ascii="Helvetica" w:eastAsia="Times New Roman" w:hAnsi="Helvetica" w:cs="Helvetica"/>
          <w:color w:val="333333"/>
          <w:sz w:val="21"/>
          <w:szCs w:val="21"/>
          <w:lang w:eastAsia="en-AU"/>
        </w:rPr>
        <w:t>Hopps</w:t>
      </w:r>
      <w:proofErr w:type="spellEnd"/>
      <w:r w:rsidRPr="0068236C">
        <w:rPr>
          <w:rFonts w:ascii="Helvetica" w:eastAsia="Times New Roman" w:hAnsi="Helvetica" w:cs="Helvetica"/>
          <w:color w:val="333333"/>
          <w:sz w:val="21"/>
          <w:szCs w:val="21"/>
          <w:lang w:eastAsia="en-AU"/>
        </w:rPr>
        <w:t xml:space="preserve"> et al. 1968; Armstrong 1972). </w:t>
      </w:r>
      <w:commentRangeStart w:id="34"/>
      <w:r w:rsidRPr="0068236C">
        <w:rPr>
          <w:rFonts w:ascii="Helvetica" w:eastAsia="Times New Roman" w:hAnsi="Helvetica" w:cs="Helvetica"/>
          <w:color w:val="333333"/>
          <w:sz w:val="21"/>
          <w:szCs w:val="21"/>
          <w:lang w:eastAsia="en-AU"/>
        </w:rPr>
        <w:t>There has followed a flood of disease atlases,</w:t>
      </w:r>
      <w:commentRangeEnd w:id="34"/>
      <w:r w:rsidR="004E49A4">
        <w:rPr>
          <w:rStyle w:val="CommentReference"/>
        </w:rPr>
        <w:commentReference w:id="34"/>
      </w:r>
      <w:r w:rsidRPr="0068236C">
        <w:rPr>
          <w:rFonts w:ascii="Helvetica" w:eastAsia="Times New Roman" w:hAnsi="Helvetica" w:cs="Helvetica"/>
          <w:color w:val="333333"/>
          <w:sz w:val="21"/>
          <w:szCs w:val="21"/>
          <w:lang w:eastAsia="en-AU"/>
        </w:rPr>
        <w:t xml:space="preserve"> mainly concentrating on the modem problems of cancer and degenerative diseases from countries as scattered as the United States (Burbank 1971; Mason et al. 1975, 1976; Pickle et al. 1987), the Soviet Union (Levin 1980), Japan (</w:t>
      </w:r>
      <w:proofErr w:type="spellStart"/>
      <w:r w:rsidRPr="0068236C">
        <w:rPr>
          <w:rFonts w:ascii="Helvetica" w:eastAsia="Times New Roman" w:hAnsi="Helvetica" w:cs="Helvetica"/>
          <w:color w:val="333333"/>
          <w:sz w:val="21"/>
          <w:szCs w:val="21"/>
          <w:lang w:eastAsia="en-AU"/>
        </w:rPr>
        <w:t>Shigematsu</w:t>
      </w:r>
      <w:proofErr w:type="spellEnd"/>
      <w:r w:rsidRPr="0068236C">
        <w:rPr>
          <w:rFonts w:ascii="Helvetica" w:eastAsia="Times New Roman" w:hAnsi="Helvetica" w:cs="Helvetica"/>
          <w:color w:val="333333"/>
          <w:sz w:val="21"/>
          <w:szCs w:val="21"/>
          <w:lang w:eastAsia="en-AU"/>
        </w:rPr>
        <w:t xml:space="preserve"> 1977), the Federal Republic of Germany</w:t>
      </w:r>
    </w:p>
    <w:p w14:paraId="0D2BF19D"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Cano et al. (</w:t>
      </w:r>
      <w:hyperlink r:id="rId35" w:anchor="ref-MDAC" w:history="1">
        <w:r w:rsidRPr="0068236C">
          <w:rPr>
            <w:rFonts w:ascii="Helvetica" w:eastAsia="Times New Roman" w:hAnsi="Helvetica" w:cs="Helvetica"/>
            <w:color w:val="337AB7"/>
            <w:sz w:val="21"/>
            <w:szCs w:val="21"/>
            <w:u w:val="single"/>
            <w:lang w:eastAsia="en-AU"/>
          </w:rPr>
          <w:t>2015</w:t>
        </w:r>
      </w:hyperlink>
      <w:r w:rsidRPr="0068236C">
        <w:rPr>
          <w:rFonts w:ascii="Helvetica" w:eastAsia="Times New Roman" w:hAnsi="Helvetica" w:cs="Helvetica"/>
          <w:color w:val="333333"/>
          <w:sz w:val="21"/>
          <w:szCs w:val="21"/>
          <w:lang w:eastAsia="en-AU"/>
        </w:rPr>
        <w:t>) define the term ‘mosaic cartograms’. Compare amount of tiles to contrast population of regions. ‘Cartograms show a data value per input region by scaling each region such that its area is proportional to its data value. Mosaic cartograms show data in multiples of tiles, hence the input data must consist of, or be cast into, small integer units.</w:t>
      </w:r>
      <w:commentRangeStart w:id="35"/>
      <w:r w:rsidRPr="0068236C">
        <w:rPr>
          <w:rFonts w:ascii="Helvetica" w:eastAsia="Times New Roman" w:hAnsi="Helvetica" w:cs="Helvetica"/>
          <w:color w:val="333333"/>
          <w:sz w:val="21"/>
          <w:szCs w:val="21"/>
          <w:lang w:eastAsia="en-AU"/>
        </w:rPr>
        <w:t>’</w:t>
      </w:r>
      <w:commentRangeEnd w:id="35"/>
      <w:r w:rsidR="000306BC">
        <w:rPr>
          <w:rStyle w:val="CommentReference"/>
        </w:rPr>
        <w:commentReference w:id="35"/>
      </w:r>
    </w:p>
    <w:p w14:paraId="69E0C988" w14:textId="77777777" w:rsidR="0068236C" w:rsidRPr="0068236C" w:rsidRDefault="0068236C" w:rsidP="0068236C">
      <w:pPr>
        <w:shd w:val="clear" w:color="auto" w:fill="FFFFFF"/>
        <w:spacing w:before="300" w:after="150" w:line="240" w:lineRule="auto"/>
        <w:outlineLvl w:val="2"/>
        <w:rPr>
          <w:rFonts w:ascii="inherit" w:eastAsia="Times New Roman" w:hAnsi="inherit" w:cs="Helvetica"/>
          <w:color w:val="333333"/>
          <w:sz w:val="36"/>
          <w:szCs w:val="36"/>
          <w:lang w:eastAsia="en-AU"/>
        </w:rPr>
      </w:pPr>
      <w:r w:rsidRPr="0068236C">
        <w:rPr>
          <w:rFonts w:ascii="inherit" w:eastAsia="Times New Roman" w:hAnsi="inherit" w:cs="Helvetica"/>
          <w:color w:val="333333"/>
          <w:sz w:val="36"/>
          <w:szCs w:val="36"/>
          <w:lang w:eastAsia="en-AU"/>
        </w:rPr>
        <w:lastRenderedPageBreak/>
        <w:t>Centroid displays</w:t>
      </w:r>
    </w:p>
    <w:p w14:paraId="6FA06645"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Plotting centroids on top of geographies. (Size is kept constant) Hex maps</w:t>
      </w:r>
    </w:p>
    <w:p w14:paraId="778050F6"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If the goal of the map is the statistic.</w:t>
      </w:r>
    </w:p>
    <w:p w14:paraId="10AEDCCA"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If the distribution is the focus, the display should reflect that.</w:t>
      </w:r>
    </w:p>
    <w:p w14:paraId="1F58E8C2"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Replies on the idea that every area is important, no matter the size.</w:t>
      </w:r>
    </w:p>
    <w:p w14:paraId="30E616DF"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Recent methods have every area represented with the same map space.</w:t>
      </w:r>
    </w:p>
    <w:p w14:paraId="06082BED"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This gives equal emphasis to every area, allows distributions and relationships between neighbours to become </w:t>
      </w:r>
      <w:proofErr w:type="gramStart"/>
      <w:r w:rsidRPr="0068236C">
        <w:rPr>
          <w:rFonts w:ascii="Helvetica" w:eastAsia="Times New Roman" w:hAnsi="Helvetica" w:cs="Helvetica"/>
          <w:color w:val="333333"/>
          <w:sz w:val="21"/>
          <w:szCs w:val="21"/>
          <w:lang w:eastAsia="en-AU"/>
        </w:rPr>
        <w:t>more clear</w:t>
      </w:r>
      <w:proofErr w:type="gramEnd"/>
      <w:r w:rsidRPr="0068236C">
        <w:rPr>
          <w:rFonts w:ascii="Helvetica" w:eastAsia="Times New Roman" w:hAnsi="Helvetica" w:cs="Helvetica"/>
          <w:color w:val="333333"/>
          <w:sz w:val="21"/>
          <w:szCs w:val="21"/>
          <w:lang w:eastAsia="en-AU"/>
        </w:rPr>
        <w:t>.</w:t>
      </w:r>
    </w:p>
    <w:p w14:paraId="0289DE72" w14:textId="77777777" w:rsidR="0068236C" w:rsidRPr="0068236C" w:rsidRDefault="0068236C" w:rsidP="0068236C">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8236C">
        <w:rPr>
          <w:rFonts w:ascii="inherit" w:eastAsia="Times New Roman" w:hAnsi="inherit" w:cs="Helvetica"/>
          <w:color w:val="333333"/>
          <w:sz w:val="45"/>
          <w:szCs w:val="45"/>
          <w:lang w:eastAsia="en-AU"/>
        </w:rPr>
        <w:t>A critique choropleth and cartograms</w:t>
      </w:r>
    </w:p>
    <w:p w14:paraId="7E27697E" w14:textId="77777777" w:rsidR="0068236C" w:rsidRPr="0068236C" w:rsidRDefault="0068236C" w:rsidP="0068236C">
      <w:pPr>
        <w:shd w:val="clear" w:color="auto" w:fill="FFFFFF"/>
        <w:spacing w:line="240" w:lineRule="auto"/>
        <w:rPr>
          <w:rFonts w:ascii="Helvetica" w:eastAsia="Times New Roman" w:hAnsi="Helvetica" w:cs="Helvetica"/>
          <w:color w:val="333333"/>
          <w:sz w:val="26"/>
          <w:szCs w:val="26"/>
          <w:lang w:eastAsia="en-AU"/>
        </w:rPr>
      </w:pPr>
      <w:proofErr w:type="gramStart"/>
      <w:r w:rsidRPr="0068236C">
        <w:rPr>
          <w:rFonts w:ascii="Helvetica" w:eastAsia="Times New Roman" w:hAnsi="Helvetica" w:cs="Helvetica"/>
          <w:color w:val="333333"/>
          <w:sz w:val="26"/>
          <w:szCs w:val="26"/>
          <w:lang w:eastAsia="en-AU"/>
        </w:rPr>
        <w:t>designing</w:t>
      </w:r>
      <w:proofErr w:type="gramEnd"/>
      <w:r w:rsidRPr="0068236C">
        <w:rPr>
          <w:rFonts w:ascii="Helvetica" w:eastAsia="Times New Roman" w:hAnsi="Helvetica" w:cs="Helvetica"/>
          <w:color w:val="333333"/>
          <w:sz w:val="26"/>
          <w:szCs w:val="26"/>
          <w:lang w:eastAsia="en-AU"/>
        </w:rPr>
        <w:t xml:space="preserve"> a map tailored to precise goals [is] easier than forcing a single map to accommodate diverse objectives - Bell et al. (</w:t>
      </w:r>
      <w:hyperlink r:id="rId36" w:anchor="ref-CPISACA" w:history="1">
        <w:r w:rsidRPr="0068236C">
          <w:rPr>
            <w:rFonts w:ascii="Helvetica" w:eastAsia="Times New Roman" w:hAnsi="Helvetica" w:cs="Helvetica"/>
            <w:color w:val="337AB7"/>
            <w:sz w:val="26"/>
            <w:szCs w:val="26"/>
            <w:u w:val="single"/>
            <w:lang w:eastAsia="en-AU"/>
          </w:rPr>
          <w:t>2006</w:t>
        </w:r>
      </w:hyperlink>
      <w:r w:rsidRPr="0068236C">
        <w:rPr>
          <w:rFonts w:ascii="Helvetica" w:eastAsia="Times New Roman" w:hAnsi="Helvetica" w:cs="Helvetica"/>
          <w:color w:val="333333"/>
          <w:sz w:val="26"/>
          <w:szCs w:val="26"/>
          <w:lang w:eastAsia="en-AU"/>
        </w:rPr>
        <w:t>)</w:t>
      </w:r>
    </w:p>
    <w:p w14:paraId="4906FBD0"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With that in mind, the </w:t>
      </w:r>
      <w:proofErr w:type="spellStart"/>
      <w:r w:rsidRPr="0068236C">
        <w:rPr>
          <w:rFonts w:ascii="Helvetica" w:eastAsia="Times New Roman" w:hAnsi="Helvetica" w:cs="Helvetica"/>
          <w:color w:val="333333"/>
          <w:sz w:val="21"/>
          <w:szCs w:val="21"/>
          <w:lang w:eastAsia="en-AU"/>
        </w:rPr>
        <w:t>intented</w:t>
      </w:r>
      <w:proofErr w:type="spellEnd"/>
      <w:r w:rsidRPr="0068236C">
        <w:rPr>
          <w:rFonts w:ascii="Helvetica" w:eastAsia="Times New Roman" w:hAnsi="Helvetica" w:cs="Helvetica"/>
          <w:color w:val="333333"/>
          <w:sz w:val="21"/>
          <w:szCs w:val="21"/>
          <w:lang w:eastAsia="en-AU"/>
        </w:rPr>
        <w:t xml:space="preserve"> user and message to communicate should drive map selection.</w:t>
      </w:r>
    </w:p>
    <w:p w14:paraId="2BF740D7"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‘Where control of the message is important, static maps will continue to be the most effective, although good tables, graphs, and explanatory text are still needed in order to ensure that different people will see the same thing in the maps’ Bell et al. (</w:t>
      </w:r>
      <w:hyperlink r:id="rId37" w:anchor="ref-CPISACA" w:history="1">
        <w:r w:rsidRPr="0068236C">
          <w:rPr>
            <w:rFonts w:ascii="Helvetica" w:eastAsia="Times New Roman" w:hAnsi="Helvetica" w:cs="Helvetica"/>
            <w:color w:val="337AB7"/>
            <w:sz w:val="21"/>
            <w:szCs w:val="21"/>
            <w:u w:val="single"/>
            <w:lang w:eastAsia="en-AU"/>
          </w:rPr>
          <w:t>2006</w:t>
        </w:r>
      </w:hyperlink>
      <w:r w:rsidRPr="0068236C">
        <w:rPr>
          <w:rFonts w:ascii="Helvetica" w:eastAsia="Times New Roman" w:hAnsi="Helvetica" w:cs="Helvetica"/>
          <w:color w:val="333333"/>
          <w:sz w:val="21"/>
          <w:szCs w:val="21"/>
          <w:lang w:eastAsia="en-AU"/>
        </w:rPr>
        <w:t>)</w:t>
      </w:r>
    </w:p>
    <w:p w14:paraId="477F4F9F"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w:t>
      </w:r>
      <w:proofErr w:type="gramStart"/>
      <w:r w:rsidRPr="0068236C">
        <w:rPr>
          <w:rFonts w:ascii="Helvetica" w:eastAsia="Times New Roman" w:hAnsi="Helvetica" w:cs="Helvetica"/>
          <w:color w:val="333333"/>
          <w:sz w:val="21"/>
          <w:szCs w:val="21"/>
          <w:lang w:eastAsia="en-AU"/>
        </w:rPr>
        <w:t>only</w:t>
      </w:r>
      <w:proofErr w:type="gramEnd"/>
      <w:r w:rsidRPr="0068236C">
        <w:rPr>
          <w:rFonts w:ascii="Helvetica" w:eastAsia="Times New Roman" w:hAnsi="Helvetica" w:cs="Helvetica"/>
          <w:color w:val="333333"/>
          <w:sz w:val="21"/>
          <w:szCs w:val="21"/>
          <w:lang w:eastAsia="en-AU"/>
        </w:rPr>
        <w:t xml:space="preserve"> worth including if it is possible for us to implement) Tabular form comparing and contrasting - Relationship to geography</w:t>
      </w:r>
    </w:p>
    <w:p w14:paraId="7A1E6697" w14:textId="77777777" w:rsidR="0068236C" w:rsidRPr="0068236C" w:rsidRDefault="0068236C" w:rsidP="0068236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Show using cancer examples</w:t>
      </w:r>
    </w:p>
    <w:p w14:paraId="7B52BB45" w14:textId="77777777" w:rsidR="0068236C" w:rsidRPr="0068236C" w:rsidRDefault="0068236C" w:rsidP="0068236C">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8236C">
        <w:rPr>
          <w:rFonts w:ascii="inherit" w:eastAsia="Times New Roman" w:hAnsi="inherit" w:cs="Helvetica"/>
          <w:color w:val="333333"/>
          <w:sz w:val="45"/>
          <w:szCs w:val="45"/>
          <w:lang w:eastAsia="en-AU"/>
        </w:rPr>
        <w:t>Animation</w:t>
      </w:r>
    </w:p>
    <w:p w14:paraId="2FE72F31"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gramStart"/>
      <w:r w:rsidRPr="0068236C">
        <w:rPr>
          <w:rFonts w:ascii="Helvetica" w:eastAsia="Times New Roman" w:hAnsi="Helvetica" w:cs="Helvetica"/>
          <w:color w:val="333333"/>
          <w:sz w:val="21"/>
          <w:szCs w:val="21"/>
          <w:lang w:eastAsia="en-AU"/>
        </w:rPr>
        <w:t>lends</w:t>
      </w:r>
      <w:proofErr w:type="gramEnd"/>
      <w:r w:rsidRPr="0068236C">
        <w:rPr>
          <w:rFonts w:ascii="Helvetica" w:eastAsia="Times New Roman" w:hAnsi="Helvetica" w:cs="Helvetica"/>
          <w:color w:val="333333"/>
          <w:sz w:val="21"/>
          <w:szCs w:val="21"/>
          <w:lang w:eastAsia="en-AU"/>
        </w:rPr>
        <w:t xml:space="preserve"> to temporal pattern exploration</w:t>
      </w:r>
    </w:p>
    <w:p w14:paraId="530A3EA5"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spellStart"/>
      <w:r w:rsidRPr="0068236C">
        <w:rPr>
          <w:rFonts w:ascii="Helvetica" w:eastAsia="Times New Roman" w:hAnsi="Helvetica" w:cs="Helvetica"/>
          <w:color w:val="333333"/>
          <w:sz w:val="21"/>
          <w:szCs w:val="21"/>
          <w:lang w:eastAsia="en-AU"/>
        </w:rPr>
        <w:t>Keim</w:t>
      </w:r>
      <w:proofErr w:type="spellEnd"/>
      <w:r w:rsidRPr="0068236C">
        <w:rPr>
          <w:rFonts w:ascii="Helvetica" w:eastAsia="Times New Roman" w:hAnsi="Helvetica" w:cs="Helvetica"/>
          <w:color w:val="333333"/>
          <w:sz w:val="21"/>
          <w:szCs w:val="21"/>
          <w:lang w:eastAsia="en-AU"/>
        </w:rPr>
        <w:t xml:space="preserve"> et al. (</w:t>
      </w:r>
      <w:hyperlink r:id="rId38" w:anchor="ref-ECGC" w:history="1">
        <w:r w:rsidRPr="0068236C">
          <w:rPr>
            <w:rFonts w:ascii="Helvetica" w:eastAsia="Times New Roman" w:hAnsi="Helvetica" w:cs="Helvetica"/>
            <w:color w:val="337AB7"/>
            <w:sz w:val="21"/>
            <w:szCs w:val="21"/>
            <w:u w:val="single"/>
            <w:lang w:eastAsia="en-AU"/>
          </w:rPr>
          <w:t>2002</w:t>
        </w:r>
      </w:hyperlink>
      <w:proofErr w:type="gramStart"/>
      <w:r w:rsidRPr="0068236C">
        <w:rPr>
          <w:rFonts w:ascii="Helvetica" w:eastAsia="Times New Roman" w:hAnsi="Helvetica" w:cs="Helvetica"/>
          <w:color w:val="333333"/>
          <w:sz w:val="21"/>
          <w:szCs w:val="21"/>
          <w:lang w:eastAsia="en-AU"/>
        </w:rPr>
        <w:t>) ??</w:t>
      </w:r>
      <w:proofErr w:type="gramEnd"/>
      <w:r w:rsidRPr="0068236C">
        <w:rPr>
          <w:rFonts w:ascii="Helvetica" w:eastAsia="Times New Roman" w:hAnsi="Helvetica" w:cs="Helvetica"/>
          <w:color w:val="333333"/>
          <w:sz w:val="21"/>
          <w:szCs w:val="21"/>
          <w:lang w:eastAsia="en-AU"/>
        </w:rPr>
        <w:t xml:space="preserve"> Highlight the value of animating </w:t>
      </w:r>
      <w:proofErr w:type="spellStart"/>
      <w:r w:rsidRPr="0068236C">
        <w:rPr>
          <w:rFonts w:ascii="Helvetica" w:eastAsia="Times New Roman" w:hAnsi="Helvetica" w:cs="Helvetica"/>
          <w:color w:val="333333"/>
          <w:sz w:val="21"/>
          <w:szCs w:val="21"/>
          <w:lang w:eastAsia="en-AU"/>
        </w:rPr>
        <w:t>contigous</w:t>
      </w:r>
      <w:proofErr w:type="spellEnd"/>
      <w:r w:rsidRPr="0068236C">
        <w:rPr>
          <w:rFonts w:ascii="Helvetica" w:eastAsia="Times New Roman" w:hAnsi="Helvetica" w:cs="Helvetica"/>
          <w:color w:val="333333"/>
          <w:sz w:val="21"/>
          <w:szCs w:val="21"/>
          <w:lang w:eastAsia="en-AU"/>
        </w:rPr>
        <w:t xml:space="preserve"> to see changes over time, US can be recognisable but animation </w:t>
      </w:r>
      <w:proofErr w:type="gramStart"/>
      <w:r w:rsidRPr="0068236C">
        <w:rPr>
          <w:rFonts w:ascii="Helvetica" w:eastAsia="Times New Roman" w:hAnsi="Helvetica" w:cs="Helvetica"/>
          <w:color w:val="333333"/>
          <w:sz w:val="21"/>
          <w:szCs w:val="21"/>
          <w:lang w:eastAsia="en-AU"/>
        </w:rPr>
        <w:t>aides</w:t>
      </w:r>
      <w:proofErr w:type="gramEnd"/>
      <w:r w:rsidRPr="0068236C">
        <w:rPr>
          <w:rFonts w:ascii="Helvetica" w:eastAsia="Times New Roman" w:hAnsi="Helvetica" w:cs="Helvetica"/>
          <w:color w:val="333333"/>
          <w:sz w:val="21"/>
          <w:szCs w:val="21"/>
          <w:lang w:eastAsia="en-AU"/>
        </w:rPr>
        <w:t xml:space="preserve"> interpretation</w:t>
      </w:r>
    </w:p>
    <w:p w14:paraId="4B122398" w14:textId="77777777" w:rsidR="0068236C" w:rsidRPr="0068236C" w:rsidRDefault="0068236C" w:rsidP="0068236C">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8236C">
        <w:rPr>
          <w:rFonts w:ascii="inherit" w:eastAsia="Times New Roman" w:hAnsi="inherit" w:cs="Helvetica"/>
          <w:color w:val="333333"/>
          <w:sz w:val="45"/>
          <w:szCs w:val="45"/>
          <w:lang w:eastAsia="en-AU"/>
        </w:rPr>
        <w:t>Acknowledgements</w:t>
      </w:r>
    </w:p>
    <w:p w14:paraId="11EC6E64"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What software did we use, for </w:t>
      </w:r>
      <w:proofErr w:type="spellStart"/>
      <w:r w:rsidRPr="0068236C">
        <w:rPr>
          <w:rFonts w:ascii="Helvetica" w:eastAsia="Times New Roman" w:hAnsi="Helvetica" w:cs="Helvetica"/>
          <w:color w:val="333333"/>
          <w:sz w:val="21"/>
          <w:szCs w:val="21"/>
          <w:lang w:eastAsia="en-AU"/>
        </w:rPr>
        <w:t>eg</w:t>
      </w:r>
      <w:proofErr w:type="spellEnd"/>
    </w:p>
    <w:p w14:paraId="3653A295" w14:textId="77777777" w:rsidR="0068236C" w:rsidRPr="0068236C" w:rsidRDefault="0068236C" w:rsidP="0068236C">
      <w:pPr>
        <w:shd w:val="clear" w:color="auto" w:fill="FFFFFF"/>
        <w:spacing w:before="300" w:after="150" w:line="240" w:lineRule="auto"/>
        <w:outlineLvl w:val="1"/>
        <w:rPr>
          <w:rFonts w:ascii="inherit" w:eastAsia="Times New Roman" w:hAnsi="inherit" w:cs="Helvetica"/>
          <w:color w:val="333333"/>
          <w:sz w:val="45"/>
          <w:szCs w:val="45"/>
          <w:lang w:eastAsia="en-AU"/>
        </w:rPr>
      </w:pPr>
      <w:r w:rsidRPr="0068236C">
        <w:rPr>
          <w:rFonts w:ascii="inherit" w:eastAsia="Times New Roman" w:hAnsi="inherit" w:cs="Helvetica"/>
          <w:color w:val="333333"/>
          <w:sz w:val="45"/>
          <w:szCs w:val="45"/>
          <w:lang w:eastAsia="en-AU"/>
        </w:rPr>
        <w:t>References</w:t>
      </w:r>
    </w:p>
    <w:p w14:paraId="41910712"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Bell, B Sue, Richard E Hoskins, Linda Williams Pickle, and Daniel </w:t>
      </w:r>
      <w:proofErr w:type="spellStart"/>
      <w:r w:rsidRPr="0068236C">
        <w:rPr>
          <w:rFonts w:ascii="Helvetica" w:eastAsia="Times New Roman" w:hAnsi="Helvetica" w:cs="Helvetica"/>
          <w:color w:val="333333"/>
          <w:sz w:val="21"/>
          <w:szCs w:val="21"/>
          <w:lang w:eastAsia="en-AU"/>
        </w:rPr>
        <w:t>Wartenberg</w:t>
      </w:r>
      <w:proofErr w:type="spellEnd"/>
      <w:r w:rsidRPr="0068236C">
        <w:rPr>
          <w:rFonts w:ascii="Helvetica" w:eastAsia="Times New Roman" w:hAnsi="Helvetica" w:cs="Helvetica"/>
          <w:color w:val="333333"/>
          <w:sz w:val="21"/>
          <w:szCs w:val="21"/>
          <w:lang w:eastAsia="en-AU"/>
        </w:rPr>
        <w:t>. 2006. “Current Practices in Spatial Analysis of Cancer Data: Mapping Health Statistics to Inform Policymakers and the Public.” </w:t>
      </w:r>
      <w:r w:rsidRPr="0068236C">
        <w:rPr>
          <w:rFonts w:ascii="Helvetica" w:eastAsia="Times New Roman" w:hAnsi="Helvetica" w:cs="Helvetica"/>
          <w:i/>
          <w:iCs/>
          <w:color w:val="333333"/>
          <w:sz w:val="21"/>
          <w:szCs w:val="21"/>
          <w:lang w:eastAsia="en-AU"/>
        </w:rPr>
        <w:t>International Journal of Health Geographics</w:t>
      </w:r>
      <w:r w:rsidRPr="0068236C">
        <w:rPr>
          <w:rFonts w:ascii="Helvetica" w:eastAsia="Times New Roman" w:hAnsi="Helvetica" w:cs="Helvetica"/>
          <w:color w:val="333333"/>
          <w:sz w:val="21"/>
          <w:szCs w:val="21"/>
          <w:lang w:eastAsia="en-AU"/>
        </w:rPr>
        <w:t> 5: 49. </w:t>
      </w:r>
      <w:hyperlink r:id="rId39" w:history="1">
        <w:r w:rsidRPr="0068236C">
          <w:rPr>
            <w:rFonts w:ascii="Helvetica" w:eastAsia="Times New Roman" w:hAnsi="Helvetica" w:cs="Helvetica"/>
            <w:color w:val="337AB7"/>
            <w:sz w:val="21"/>
            <w:szCs w:val="21"/>
            <w:u w:val="single"/>
            <w:lang w:eastAsia="en-AU"/>
          </w:rPr>
          <w:t>https://doi.org/10.1186/1476-072X-5-49</w:t>
        </w:r>
      </w:hyperlink>
      <w:r w:rsidRPr="0068236C">
        <w:rPr>
          <w:rFonts w:ascii="Helvetica" w:eastAsia="Times New Roman" w:hAnsi="Helvetica" w:cs="Helvetica"/>
          <w:color w:val="333333"/>
          <w:sz w:val="21"/>
          <w:szCs w:val="21"/>
          <w:lang w:eastAsia="en-AU"/>
        </w:rPr>
        <w:t>.</w:t>
      </w:r>
    </w:p>
    <w:p w14:paraId="73C90851"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Brewster, Mark B., and S. V. Subramanian. 2010. “Cartographic Insights into the Burden of Mortality in the United Kingdom: A Review of ‘The Grim Reaper’s Road Map’.” Journal Article. </w:t>
      </w:r>
      <w:r w:rsidRPr="0068236C">
        <w:rPr>
          <w:rFonts w:ascii="Helvetica" w:eastAsia="Times New Roman" w:hAnsi="Helvetica" w:cs="Helvetica"/>
          <w:i/>
          <w:iCs/>
          <w:color w:val="333333"/>
          <w:sz w:val="21"/>
          <w:szCs w:val="21"/>
          <w:lang w:eastAsia="en-AU"/>
        </w:rPr>
        <w:t>International Journal of Epidemiology</w:t>
      </w:r>
      <w:r w:rsidRPr="0068236C">
        <w:rPr>
          <w:rFonts w:ascii="Helvetica" w:eastAsia="Times New Roman" w:hAnsi="Helvetica" w:cs="Helvetica"/>
          <w:color w:val="333333"/>
          <w:sz w:val="21"/>
          <w:szCs w:val="21"/>
          <w:lang w:eastAsia="en-AU"/>
        </w:rPr>
        <w:t> 39 (4): 1120–2. </w:t>
      </w:r>
      <w:hyperlink r:id="rId40" w:history="1">
        <w:r w:rsidRPr="0068236C">
          <w:rPr>
            <w:rFonts w:ascii="Helvetica" w:eastAsia="Times New Roman" w:hAnsi="Helvetica" w:cs="Helvetica"/>
            <w:color w:val="337AB7"/>
            <w:sz w:val="21"/>
            <w:szCs w:val="21"/>
            <w:u w:val="single"/>
            <w:lang w:eastAsia="en-AU"/>
          </w:rPr>
          <w:t>https://doi.org/10.1093/ije/dyp395</w:t>
        </w:r>
      </w:hyperlink>
      <w:r w:rsidRPr="0068236C">
        <w:rPr>
          <w:rFonts w:ascii="Helvetica" w:eastAsia="Times New Roman" w:hAnsi="Helvetica" w:cs="Helvetica"/>
          <w:color w:val="333333"/>
          <w:sz w:val="21"/>
          <w:szCs w:val="21"/>
          <w:lang w:eastAsia="en-AU"/>
        </w:rPr>
        <w:t>.</w:t>
      </w:r>
    </w:p>
    <w:p w14:paraId="0250EFE9"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Cano, R. G., K. </w:t>
      </w:r>
      <w:proofErr w:type="spellStart"/>
      <w:r w:rsidRPr="0068236C">
        <w:rPr>
          <w:rFonts w:ascii="Helvetica" w:eastAsia="Times New Roman" w:hAnsi="Helvetica" w:cs="Helvetica"/>
          <w:color w:val="333333"/>
          <w:sz w:val="21"/>
          <w:szCs w:val="21"/>
          <w:lang w:eastAsia="en-AU"/>
        </w:rPr>
        <w:t>Buchin</w:t>
      </w:r>
      <w:proofErr w:type="spellEnd"/>
      <w:r w:rsidRPr="0068236C">
        <w:rPr>
          <w:rFonts w:ascii="Helvetica" w:eastAsia="Times New Roman" w:hAnsi="Helvetica" w:cs="Helvetica"/>
          <w:color w:val="333333"/>
          <w:sz w:val="21"/>
          <w:szCs w:val="21"/>
          <w:lang w:eastAsia="en-AU"/>
        </w:rPr>
        <w:t xml:space="preserve">, T. </w:t>
      </w:r>
      <w:proofErr w:type="spellStart"/>
      <w:r w:rsidRPr="0068236C">
        <w:rPr>
          <w:rFonts w:ascii="Helvetica" w:eastAsia="Times New Roman" w:hAnsi="Helvetica" w:cs="Helvetica"/>
          <w:color w:val="333333"/>
          <w:sz w:val="21"/>
          <w:szCs w:val="21"/>
          <w:lang w:eastAsia="en-AU"/>
        </w:rPr>
        <w:t>Castermans</w:t>
      </w:r>
      <w:proofErr w:type="spellEnd"/>
      <w:r w:rsidRPr="0068236C">
        <w:rPr>
          <w:rFonts w:ascii="Helvetica" w:eastAsia="Times New Roman" w:hAnsi="Helvetica" w:cs="Helvetica"/>
          <w:color w:val="333333"/>
          <w:sz w:val="21"/>
          <w:szCs w:val="21"/>
          <w:lang w:eastAsia="en-AU"/>
        </w:rPr>
        <w:t xml:space="preserve">, A. </w:t>
      </w:r>
      <w:proofErr w:type="spellStart"/>
      <w:r w:rsidRPr="0068236C">
        <w:rPr>
          <w:rFonts w:ascii="Helvetica" w:eastAsia="Times New Roman" w:hAnsi="Helvetica" w:cs="Helvetica"/>
          <w:color w:val="333333"/>
          <w:sz w:val="21"/>
          <w:szCs w:val="21"/>
          <w:lang w:eastAsia="en-AU"/>
        </w:rPr>
        <w:t>Pieterse</w:t>
      </w:r>
      <w:proofErr w:type="spellEnd"/>
      <w:r w:rsidRPr="0068236C">
        <w:rPr>
          <w:rFonts w:ascii="Helvetica" w:eastAsia="Times New Roman" w:hAnsi="Helvetica" w:cs="Helvetica"/>
          <w:color w:val="333333"/>
          <w:sz w:val="21"/>
          <w:szCs w:val="21"/>
          <w:lang w:eastAsia="en-AU"/>
        </w:rPr>
        <w:t xml:space="preserve">, W. </w:t>
      </w:r>
      <w:proofErr w:type="spellStart"/>
      <w:r w:rsidRPr="0068236C">
        <w:rPr>
          <w:rFonts w:ascii="Helvetica" w:eastAsia="Times New Roman" w:hAnsi="Helvetica" w:cs="Helvetica"/>
          <w:color w:val="333333"/>
          <w:sz w:val="21"/>
          <w:szCs w:val="21"/>
          <w:lang w:eastAsia="en-AU"/>
        </w:rPr>
        <w:t>Sonke</w:t>
      </w:r>
      <w:proofErr w:type="spellEnd"/>
      <w:r w:rsidRPr="0068236C">
        <w:rPr>
          <w:rFonts w:ascii="Helvetica" w:eastAsia="Times New Roman" w:hAnsi="Helvetica" w:cs="Helvetica"/>
          <w:color w:val="333333"/>
          <w:sz w:val="21"/>
          <w:szCs w:val="21"/>
          <w:lang w:eastAsia="en-AU"/>
        </w:rPr>
        <w:t xml:space="preserve">, and B. </w:t>
      </w:r>
      <w:proofErr w:type="spellStart"/>
      <w:r w:rsidRPr="0068236C">
        <w:rPr>
          <w:rFonts w:ascii="Helvetica" w:eastAsia="Times New Roman" w:hAnsi="Helvetica" w:cs="Helvetica"/>
          <w:color w:val="333333"/>
          <w:sz w:val="21"/>
          <w:szCs w:val="21"/>
          <w:lang w:eastAsia="en-AU"/>
        </w:rPr>
        <w:t>Speckmann</w:t>
      </w:r>
      <w:proofErr w:type="spellEnd"/>
      <w:r w:rsidRPr="0068236C">
        <w:rPr>
          <w:rFonts w:ascii="Helvetica" w:eastAsia="Times New Roman" w:hAnsi="Helvetica" w:cs="Helvetica"/>
          <w:color w:val="333333"/>
          <w:sz w:val="21"/>
          <w:szCs w:val="21"/>
          <w:lang w:eastAsia="en-AU"/>
        </w:rPr>
        <w:t>. 2015. “Mosaic Drawings and Cartograms.” </w:t>
      </w:r>
      <w:r w:rsidRPr="0068236C">
        <w:rPr>
          <w:rFonts w:ascii="Helvetica" w:eastAsia="Times New Roman" w:hAnsi="Helvetica" w:cs="Helvetica"/>
          <w:i/>
          <w:iCs/>
          <w:color w:val="333333"/>
          <w:sz w:val="21"/>
          <w:szCs w:val="21"/>
          <w:lang w:eastAsia="en-AU"/>
        </w:rPr>
        <w:t>Computer Graphics Forum</w:t>
      </w:r>
      <w:r w:rsidRPr="0068236C">
        <w:rPr>
          <w:rFonts w:ascii="Helvetica" w:eastAsia="Times New Roman" w:hAnsi="Helvetica" w:cs="Helvetica"/>
          <w:color w:val="333333"/>
          <w:sz w:val="21"/>
          <w:szCs w:val="21"/>
          <w:lang w:eastAsia="en-AU"/>
        </w:rPr>
        <w:t> 34 (3): 361–70.</w:t>
      </w:r>
    </w:p>
    <w:p w14:paraId="76106115"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lastRenderedPageBreak/>
        <w:t>Dorling, Daniel. 2011. “Area Cartograms: Their Use and Creation.” In </w:t>
      </w:r>
      <w:r w:rsidRPr="0068236C">
        <w:rPr>
          <w:rFonts w:ascii="Helvetica" w:eastAsia="Times New Roman" w:hAnsi="Helvetica" w:cs="Helvetica"/>
          <w:i/>
          <w:iCs/>
          <w:color w:val="333333"/>
          <w:sz w:val="21"/>
          <w:szCs w:val="21"/>
          <w:lang w:eastAsia="en-AU"/>
        </w:rPr>
        <w:t>Concepts and Techniques in Modern Geography (CATMOG)</w:t>
      </w:r>
      <w:r w:rsidRPr="0068236C">
        <w:rPr>
          <w:rFonts w:ascii="Helvetica" w:eastAsia="Times New Roman" w:hAnsi="Helvetica" w:cs="Helvetica"/>
          <w:color w:val="333333"/>
          <w:sz w:val="21"/>
          <w:szCs w:val="21"/>
          <w:lang w:eastAsia="en-AU"/>
        </w:rPr>
        <w:t>, 59:252–60. </w:t>
      </w:r>
      <w:hyperlink r:id="rId41" w:history="1">
        <w:r w:rsidRPr="0068236C">
          <w:rPr>
            <w:rFonts w:ascii="Helvetica" w:eastAsia="Times New Roman" w:hAnsi="Helvetica" w:cs="Helvetica"/>
            <w:color w:val="337AB7"/>
            <w:sz w:val="21"/>
            <w:szCs w:val="21"/>
            <w:u w:val="single"/>
            <w:lang w:eastAsia="en-AU"/>
          </w:rPr>
          <w:t>https://doi.org/10.1002/9780470979587.ch33</w:t>
        </w:r>
      </w:hyperlink>
      <w:r w:rsidRPr="0068236C">
        <w:rPr>
          <w:rFonts w:ascii="Helvetica" w:eastAsia="Times New Roman" w:hAnsi="Helvetica" w:cs="Helvetica"/>
          <w:color w:val="333333"/>
          <w:sz w:val="21"/>
          <w:szCs w:val="21"/>
          <w:lang w:eastAsia="en-AU"/>
        </w:rPr>
        <w:t>.</w:t>
      </w:r>
    </w:p>
    <w:p w14:paraId="6D695F9C"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Exeter, Daniel J. 2017. “Spatial Epidemiology.” Journal Article, 1–4. </w:t>
      </w:r>
      <w:hyperlink r:id="rId42" w:history="1">
        <w:r w:rsidRPr="0068236C">
          <w:rPr>
            <w:rFonts w:ascii="Helvetica" w:eastAsia="Times New Roman" w:hAnsi="Helvetica" w:cs="Helvetica"/>
            <w:color w:val="337AB7"/>
            <w:sz w:val="21"/>
            <w:szCs w:val="21"/>
            <w:u w:val="single"/>
            <w:lang w:eastAsia="en-AU"/>
          </w:rPr>
          <w:t>https://doi.org/10.1002/9781118786352.wbieg0283</w:t>
        </w:r>
      </w:hyperlink>
      <w:r w:rsidRPr="0068236C">
        <w:rPr>
          <w:rFonts w:ascii="Helvetica" w:eastAsia="Times New Roman" w:hAnsi="Helvetica" w:cs="Helvetica"/>
          <w:color w:val="333333"/>
          <w:sz w:val="21"/>
          <w:szCs w:val="21"/>
          <w:lang w:eastAsia="en-AU"/>
        </w:rPr>
        <w:t>.</w:t>
      </w:r>
    </w:p>
    <w:p w14:paraId="7E85D3B0"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Howe, G. M. 1989. “Historical Evolution of Disease Mapping in General and Specifically of Cancer Mapping.” In </w:t>
      </w:r>
      <w:r w:rsidRPr="0068236C">
        <w:rPr>
          <w:rFonts w:ascii="Helvetica" w:eastAsia="Times New Roman" w:hAnsi="Helvetica" w:cs="Helvetica"/>
          <w:i/>
          <w:iCs/>
          <w:color w:val="333333"/>
          <w:sz w:val="21"/>
          <w:szCs w:val="21"/>
          <w:lang w:eastAsia="en-AU"/>
        </w:rPr>
        <w:t>Cancer Mapping</w:t>
      </w:r>
      <w:r w:rsidRPr="0068236C">
        <w:rPr>
          <w:rFonts w:ascii="Helvetica" w:eastAsia="Times New Roman" w:hAnsi="Helvetica" w:cs="Helvetica"/>
          <w:color w:val="333333"/>
          <w:sz w:val="21"/>
          <w:szCs w:val="21"/>
          <w:lang w:eastAsia="en-AU"/>
        </w:rPr>
        <w:t xml:space="preserve">, edited by Peter Boyle, </w:t>
      </w:r>
      <w:proofErr w:type="spellStart"/>
      <w:r w:rsidRPr="0068236C">
        <w:rPr>
          <w:rFonts w:ascii="Helvetica" w:eastAsia="Times New Roman" w:hAnsi="Helvetica" w:cs="Helvetica"/>
          <w:color w:val="333333"/>
          <w:sz w:val="21"/>
          <w:szCs w:val="21"/>
          <w:lang w:eastAsia="en-AU"/>
        </w:rPr>
        <w:t>Calum</w:t>
      </w:r>
      <w:proofErr w:type="spellEnd"/>
      <w:r w:rsidRPr="0068236C">
        <w:rPr>
          <w:rFonts w:ascii="Helvetica" w:eastAsia="Times New Roman" w:hAnsi="Helvetica" w:cs="Helvetica"/>
          <w:color w:val="333333"/>
          <w:sz w:val="21"/>
          <w:szCs w:val="21"/>
          <w:lang w:eastAsia="en-AU"/>
        </w:rPr>
        <w:t xml:space="preserve"> S. Muir, and </w:t>
      </w:r>
      <w:proofErr w:type="spellStart"/>
      <w:r w:rsidRPr="0068236C">
        <w:rPr>
          <w:rFonts w:ascii="Helvetica" w:eastAsia="Times New Roman" w:hAnsi="Helvetica" w:cs="Helvetica"/>
          <w:color w:val="333333"/>
          <w:sz w:val="21"/>
          <w:szCs w:val="21"/>
          <w:lang w:eastAsia="en-AU"/>
        </w:rPr>
        <w:t>Ekkehard</w:t>
      </w:r>
      <w:proofErr w:type="spellEnd"/>
      <w:r w:rsidRPr="0068236C">
        <w:rPr>
          <w:rFonts w:ascii="Helvetica" w:eastAsia="Times New Roman" w:hAnsi="Helvetica" w:cs="Helvetica"/>
          <w:color w:val="333333"/>
          <w:sz w:val="21"/>
          <w:szCs w:val="21"/>
          <w:lang w:eastAsia="en-AU"/>
        </w:rPr>
        <w:t xml:space="preserve"> </w:t>
      </w:r>
      <w:proofErr w:type="spellStart"/>
      <w:r w:rsidRPr="0068236C">
        <w:rPr>
          <w:rFonts w:ascii="Helvetica" w:eastAsia="Times New Roman" w:hAnsi="Helvetica" w:cs="Helvetica"/>
          <w:color w:val="333333"/>
          <w:sz w:val="21"/>
          <w:szCs w:val="21"/>
          <w:lang w:eastAsia="en-AU"/>
        </w:rPr>
        <w:t>Grundmann</w:t>
      </w:r>
      <w:proofErr w:type="spellEnd"/>
      <w:r w:rsidRPr="0068236C">
        <w:rPr>
          <w:rFonts w:ascii="Helvetica" w:eastAsia="Times New Roman" w:hAnsi="Helvetica" w:cs="Helvetica"/>
          <w:color w:val="333333"/>
          <w:sz w:val="21"/>
          <w:szCs w:val="21"/>
          <w:lang w:eastAsia="en-AU"/>
        </w:rPr>
        <w:t>, 1–21. Berlin, Heidelberg: Springer Berlin Heidelberg.</w:t>
      </w:r>
    </w:p>
    <w:p w14:paraId="6F16F60E"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Jahan, Farzana, Earl Duncan, Susanna Cramb, Peter Baade, and Kerrie Mengersen. 2018. “Making More of Spatial Maps: A Bayesian Meta-Analysis Approach.” In.</w:t>
      </w:r>
    </w:p>
    <w:p w14:paraId="5EEA5F4F"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spellStart"/>
      <w:r w:rsidRPr="0068236C">
        <w:rPr>
          <w:rFonts w:ascii="Helvetica" w:eastAsia="Times New Roman" w:hAnsi="Helvetica" w:cs="Helvetica"/>
          <w:color w:val="333333"/>
          <w:sz w:val="21"/>
          <w:szCs w:val="21"/>
          <w:lang w:eastAsia="en-AU"/>
        </w:rPr>
        <w:t>Keim</w:t>
      </w:r>
      <w:proofErr w:type="spellEnd"/>
      <w:r w:rsidRPr="0068236C">
        <w:rPr>
          <w:rFonts w:ascii="Helvetica" w:eastAsia="Times New Roman" w:hAnsi="Helvetica" w:cs="Helvetica"/>
          <w:color w:val="333333"/>
          <w:sz w:val="21"/>
          <w:szCs w:val="21"/>
          <w:lang w:eastAsia="en-AU"/>
        </w:rPr>
        <w:t xml:space="preserve">, D. A, S. C North, C </w:t>
      </w:r>
      <w:proofErr w:type="spellStart"/>
      <w:r w:rsidRPr="0068236C">
        <w:rPr>
          <w:rFonts w:ascii="Helvetica" w:eastAsia="Times New Roman" w:hAnsi="Helvetica" w:cs="Helvetica"/>
          <w:color w:val="333333"/>
          <w:sz w:val="21"/>
          <w:szCs w:val="21"/>
          <w:lang w:eastAsia="en-AU"/>
        </w:rPr>
        <w:t>Panse</w:t>
      </w:r>
      <w:proofErr w:type="spellEnd"/>
      <w:r w:rsidRPr="0068236C">
        <w:rPr>
          <w:rFonts w:ascii="Helvetica" w:eastAsia="Times New Roman" w:hAnsi="Helvetica" w:cs="Helvetica"/>
          <w:color w:val="333333"/>
          <w:sz w:val="21"/>
          <w:szCs w:val="21"/>
          <w:lang w:eastAsia="en-AU"/>
        </w:rPr>
        <w:t xml:space="preserve">, and J </w:t>
      </w:r>
      <w:proofErr w:type="spellStart"/>
      <w:r w:rsidRPr="0068236C">
        <w:rPr>
          <w:rFonts w:ascii="Helvetica" w:eastAsia="Times New Roman" w:hAnsi="Helvetica" w:cs="Helvetica"/>
          <w:color w:val="333333"/>
          <w:sz w:val="21"/>
          <w:szCs w:val="21"/>
          <w:lang w:eastAsia="en-AU"/>
        </w:rPr>
        <w:t>Schneidewind</w:t>
      </w:r>
      <w:proofErr w:type="spellEnd"/>
      <w:r w:rsidRPr="0068236C">
        <w:rPr>
          <w:rFonts w:ascii="Helvetica" w:eastAsia="Times New Roman" w:hAnsi="Helvetica" w:cs="Helvetica"/>
          <w:color w:val="333333"/>
          <w:sz w:val="21"/>
          <w:szCs w:val="21"/>
          <w:lang w:eastAsia="en-AU"/>
        </w:rPr>
        <w:t>. 2002. “Efficient Cartogram Generation: A Comparison.” In </w:t>
      </w:r>
      <w:r w:rsidRPr="0068236C">
        <w:rPr>
          <w:rFonts w:ascii="Helvetica" w:eastAsia="Times New Roman" w:hAnsi="Helvetica" w:cs="Helvetica"/>
          <w:i/>
          <w:iCs/>
          <w:color w:val="333333"/>
          <w:sz w:val="21"/>
          <w:szCs w:val="21"/>
          <w:lang w:eastAsia="en-AU"/>
        </w:rPr>
        <w:t>IEEE Symposium on Information Visualization, 2002. INFOVIS 2002</w:t>
      </w:r>
      <w:r w:rsidRPr="0068236C">
        <w:rPr>
          <w:rFonts w:ascii="Helvetica" w:eastAsia="Times New Roman" w:hAnsi="Helvetica" w:cs="Helvetica"/>
          <w:color w:val="333333"/>
          <w:sz w:val="21"/>
          <w:szCs w:val="21"/>
          <w:lang w:eastAsia="en-AU"/>
        </w:rPr>
        <w:t>, 2002-:33–36. IEEE.</w:t>
      </w:r>
    </w:p>
    <w:p w14:paraId="60574D03"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spellStart"/>
      <w:r w:rsidRPr="0068236C">
        <w:rPr>
          <w:rFonts w:ascii="Helvetica" w:eastAsia="Times New Roman" w:hAnsi="Helvetica" w:cs="Helvetica"/>
          <w:color w:val="333333"/>
          <w:sz w:val="21"/>
          <w:szCs w:val="21"/>
          <w:lang w:eastAsia="en-AU"/>
        </w:rPr>
        <w:t>Kraak</w:t>
      </w:r>
      <w:proofErr w:type="spellEnd"/>
      <w:r w:rsidRPr="0068236C">
        <w:rPr>
          <w:rFonts w:ascii="Helvetica" w:eastAsia="Times New Roman" w:hAnsi="Helvetica" w:cs="Helvetica"/>
          <w:color w:val="333333"/>
          <w:sz w:val="21"/>
          <w:szCs w:val="21"/>
          <w:lang w:eastAsia="en-AU"/>
        </w:rPr>
        <w:t>, M. J. 2017. “Cartographic Design.” In </w:t>
      </w:r>
      <w:r w:rsidRPr="0068236C">
        <w:rPr>
          <w:rFonts w:ascii="Helvetica" w:eastAsia="Times New Roman" w:hAnsi="Helvetica" w:cs="Helvetica"/>
          <w:i/>
          <w:iCs/>
          <w:color w:val="333333"/>
          <w:sz w:val="21"/>
          <w:szCs w:val="21"/>
          <w:lang w:eastAsia="en-AU"/>
        </w:rPr>
        <w:t xml:space="preserve">The International </w:t>
      </w:r>
      <w:proofErr w:type="spellStart"/>
      <w:r w:rsidRPr="0068236C">
        <w:rPr>
          <w:rFonts w:ascii="Helvetica" w:eastAsia="Times New Roman" w:hAnsi="Helvetica" w:cs="Helvetica"/>
          <w:i/>
          <w:iCs/>
          <w:color w:val="333333"/>
          <w:sz w:val="21"/>
          <w:szCs w:val="21"/>
          <w:lang w:eastAsia="en-AU"/>
        </w:rPr>
        <w:t>Encyclopedia</w:t>
      </w:r>
      <w:proofErr w:type="spellEnd"/>
      <w:r w:rsidRPr="0068236C">
        <w:rPr>
          <w:rFonts w:ascii="Helvetica" w:eastAsia="Times New Roman" w:hAnsi="Helvetica" w:cs="Helvetica"/>
          <w:i/>
          <w:iCs/>
          <w:color w:val="333333"/>
          <w:sz w:val="21"/>
          <w:szCs w:val="21"/>
          <w:lang w:eastAsia="en-AU"/>
        </w:rPr>
        <w:t xml:space="preserve"> of </w:t>
      </w:r>
      <w:proofErr w:type="gramStart"/>
      <w:r w:rsidRPr="0068236C">
        <w:rPr>
          <w:rFonts w:ascii="Helvetica" w:eastAsia="Times New Roman" w:hAnsi="Helvetica" w:cs="Helvetica"/>
          <w:i/>
          <w:iCs/>
          <w:color w:val="333333"/>
          <w:sz w:val="21"/>
          <w:szCs w:val="21"/>
          <w:lang w:eastAsia="en-AU"/>
        </w:rPr>
        <w:t>Geography :</w:t>
      </w:r>
      <w:proofErr w:type="gramEnd"/>
      <w:r w:rsidRPr="0068236C">
        <w:rPr>
          <w:rFonts w:ascii="Helvetica" w:eastAsia="Times New Roman" w:hAnsi="Helvetica" w:cs="Helvetica"/>
          <w:i/>
          <w:iCs/>
          <w:color w:val="333333"/>
          <w:sz w:val="21"/>
          <w:szCs w:val="21"/>
          <w:lang w:eastAsia="en-AU"/>
        </w:rPr>
        <w:t xml:space="preserve"> People, the Earth, Environment, and Technology</w:t>
      </w:r>
      <w:r w:rsidRPr="0068236C">
        <w:rPr>
          <w:rFonts w:ascii="Helvetica" w:eastAsia="Times New Roman" w:hAnsi="Helvetica" w:cs="Helvetica"/>
          <w:color w:val="333333"/>
          <w:sz w:val="21"/>
          <w:szCs w:val="21"/>
          <w:lang w:eastAsia="en-AU"/>
        </w:rPr>
        <w:t>, edited by D. Richardson, 1–16. United States: Wiley.</w:t>
      </w:r>
    </w:p>
    <w:p w14:paraId="10325AD6"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 xml:space="preserve">Min Ouyang, and P. </w:t>
      </w:r>
      <w:proofErr w:type="spellStart"/>
      <w:r w:rsidRPr="0068236C">
        <w:rPr>
          <w:rFonts w:ascii="Helvetica" w:eastAsia="Times New Roman" w:hAnsi="Helvetica" w:cs="Helvetica"/>
          <w:color w:val="333333"/>
          <w:sz w:val="21"/>
          <w:szCs w:val="21"/>
          <w:lang w:eastAsia="en-AU"/>
        </w:rPr>
        <w:t>Revesz</w:t>
      </w:r>
      <w:proofErr w:type="spellEnd"/>
      <w:r w:rsidRPr="0068236C">
        <w:rPr>
          <w:rFonts w:ascii="Helvetica" w:eastAsia="Times New Roman" w:hAnsi="Helvetica" w:cs="Helvetica"/>
          <w:color w:val="333333"/>
          <w:sz w:val="21"/>
          <w:szCs w:val="21"/>
          <w:lang w:eastAsia="en-AU"/>
        </w:rPr>
        <w:t>. 2000. “Algorithms for Cartogram Animation.” In </w:t>
      </w:r>
      <w:r w:rsidRPr="0068236C">
        <w:rPr>
          <w:rFonts w:ascii="Helvetica" w:eastAsia="Times New Roman" w:hAnsi="Helvetica" w:cs="Helvetica"/>
          <w:i/>
          <w:iCs/>
          <w:color w:val="333333"/>
          <w:sz w:val="21"/>
          <w:szCs w:val="21"/>
          <w:lang w:eastAsia="en-AU"/>
        </w:rPr>
        <w:t>Proceedings 2000 International Database Engineering and Applications Symposium (Cat. No.PR00789)</w:t>
      </w:r>
      <w:r w:rsidRPr="0068236C">
        <w:rPr>
          <w:rFonts w:ascii="Helvetica" w:eastAsia="Times New Roman" w:hAnsi="Helvetica" w:cs="Helvetica"/>
          <w:color w:val="333333"/>
          <w:sz w:val="21"/>
          <w:szCs w:val="21"/>
          <w:lang w:eastAsia="en-AU"/>
        </w:rPr>
        <w:t>, 231–35. </w:t>
      </w:r>
      <w:hyperlink r:id="rId43" w:history="1">
        <w:r w:rsidRPr="0068236C">
          <w:rPr>
            <w:rFonts w:ascii="Helvetica" w:eastAsia="Times New Roman" w:hAnsi="Helvetica" w:cs="Helvetica"/>
            <w:color w:val="337AB7"/>
            <w:sz w:val="21"/>
            <w:szCs w:val="21"/>
            <w:u w:val="single"/>
            <w:lang w:eastAsia="en-AU"/>
          </w:rPr>
          <w:t>https://doi.org/10.1109/IDEAS.2000.880581</w:t>
        </w:r>
      </w:hyperlink>
      <w:r w:rsidRPr="0068236C">
        <w:rPr>
          <w:rFonts w:ascii="Helvetica" w:eastAsia="Times New Roman" w:hAnsi="Helvetica" w:cs="Helvetica"/>
          <w:color w:val="333333"/>
          <w:sz w:val="21"/>
          <w:szCs w:val="21"/>
          <w:lang w:eastAsia="en-AU"/>
        </w:rPr>
        <w:t>.</w:t>
      </w:r>
    </w:p>
    <w:p w14:paraId="76D3890C"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Moore, Dale A., and Tim E. Carpenter. 1999. “Spatial Analytical Methods and Geographic Information Systems: Use in Health Research and Epidemiology.” </w:t>
      </w:r>
      <w:r w:rsidRPr="0068236C">
        <w:rPr>
          <w:rFonts w:ascii="Helvetica" w:eastAsia="Times New Roman" w:hAnsi="Helvetica" w:cs="Helvetica"/>
          <w:i/>
          <w:iCs/>
          <w:color w:val="333333"/>
          <w:sz w:val="21"/>
          <w:szCs w:val="21"/>
          <w:lang w:eastAsia="en-AU"/>
        </w:rPr>
        <w:t>Epidemiologic Reviews</w:t>
      </w:r>
      <w:r w:rsidRPr="0068236C">
        <w:rPr>
          <w:rFonts w:ascii="Helvetica" w:eastAsia="Times New Roman" w:hAnsi="Helvetica" w:cs="Helvetica"/>
          <w:color w:val="333333"/>
          <w:sz w:val="21"/>
          <w:szCs w:val="21"/>
          <w:lang w:eastAsia="en-AU"/>
        </w:rPr>
        <w:t> 21 (2): 143–61. </w:t>
      </w:r>
      <w:hyperlink r:id="rId44" w:history="1">
        <w:r w:rsidRPr="0068236C">
          <w:rPr>
            <w:rFonts w:ascii="Helvetica" w:eastAsia="Times New Roman" w:hAnsi="Helvetica" w:cs="Helvetica"/>
            <w:color w:val="337AB7"/>
            <w:sz w:val="21"/>
            <w:szCs w:val="21"/>
            <w:u w:val="single"/>
            <w:lang w:eastAsia="en-AU"/>
          </w:rPr>
          <w:t>https://doi.org/10.1093/oxfordjournals.epirev.a017993</w:t>
        </w:r>
      </w:hyperlink>
      <w:r w:rsidRPr="0068236C">
        <w:rPr>
          <w:rFonts w:ascii="Helvetica" w:eastAsia="Times New Roman" w:hAnsi="Helvetica" w:cs="Helvetica"/>
          <w:color w:val="333333"/>
          <w:sz w:val="21"/>
          <w:szCs w:val="21"/>
          <w:lang w:eastAsia="en-AU"/>
        </w:rPr>
        <w:t>.</w:t>
      </w:r>
    </w:p>
    <w:p w14:paraId="2C3D923D"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proofErr w:type="spellStart"/>
      <w:r w:rsidRPr="0068236C">
        <w:rPr>
          <w:rFonts w:ascii="Helvetica" w:eastAsia="Times New Roman" w:hAnsi="Helvetica" w:cs="Helvetica"/>
          <w:color w:val="333333"/>
          <w:sz w:val="21"/>
          <w:szCs w:val="21"/>
          <w:lang w:eastAsia="en-AU"/>
        </w:rPr>
        <w:t>Nusrat</w:t>
      </w:r>
      <w:proofErr w:type="spellEnd"/>
      <w:r w:rsidRPr="0068236C">
        <w:rPr>
          <w:rFonts w:ascii="Helvetica" w:eastAsia="Times New Roman" w:hAnsi="Helvetica" w:cs="Helvetica"/>
          <w:color w:val="333333"/>
          <w:sz w:val="21"/>
          <w:szCs w:val="21"/>
          <w:lang w:eastAsia="en-AU"/>
        </w:rPr>
        <w:t xml:space="preserve">, Sabrina, and Stephen G. </w:t>
      </w:r>
      <w:proofErr w:type="spellStart"/>
      <w:r w:rsidRPr="0068236C">
        <w:rPr>
          <w:rFonts w:ascii="Helvetica" w:eastAsia="Times New Roman" w:hAnsi="Helvetica" w:cs="Helvetica"/>
          <w:color w:val="333333"/>
          <w:sz w:val="21"/>
          <w:szCs w:val="21"/>
          <w:lang w:eastAsia="en-AU"/>
        </w:rPr>
        <w:t>Kobourov</w:t>
      </w:r>
      <w:proofErr w:type="spellEnd"/>
      <w:r w:rsidRPr="0068236C">
        <w:rPr>
          <w:rFonts w:ascii="Helvetica" w:eastAsia="Times New Roman" w:hAnsi="Helvetica" w:cs="Helvetica"/>
          <w:color w:val="333333"/>
          <w:sz w:val="21"/>
          <w:szCs w:val="21"/>
          <w:lang w:eastAsia="en-AU"/>
        </w:rPr>
        <w:t>. 2016. “The State of the Art in Cartograms.” </w:t>
      </w:r>
      <w:r w:rsidRPr="0068236C">
        <w:rPr>
          <w:rFonts w:ascii="Helvetica" w:eastAsia="Times New Roman" w:hAnsi="Helvetica" w:cs="Helvetica"/>
          <w:i/>
          <w:iCs/>
          <w:color w:val="333333"/>
          <w:sz w:val="21"/>
          <w:szCs w:val="21"/>
          <w:lang w:eastAsia="en-AU"/>
        </w:rPr>
        <w:t>CoRR</w:t>
      </w:r>
      <w:r w:rsidRPr="0068236C">
        <w:rPr>
          <w:rFonts w:ascii="Helvetica" w:eastAsia="Times New Roman" w:hAnsi="Helvetica" w:cs="Helvetica"/>
          <w:color w:val="333333"/>
          <w:sz w:val="21"/>
          <w:szCs w:val="21"/>
          <w:lang w:eastAsia="en-AU"/>
        </w:rPr>
        <w:t> abs/1605.08485. </w:t>
      </w:r>
      <w:hyperlink r:id="rId45" w:history="1">
        <w:r w:rsidRPr="0068236C">
          <w:rPr>
            <w:rFonts w:ascii="Helvetica" w:eastAsia="Times New Roman" w:hAnsi="Helvetica" w:cs="Helvetica"/>
            <w:color w:val="337AB7"/>
            <w:sz w:val="21"/>
            <w:szCs w:val="21"/>
            <w:u w:val="single"/>
            <w:lang w:eastAsia="en-AU"/>
          </w:rPr>
          <w:t>http://arxiv.org/abs/1605.08485</w:t>
        </w:r>
      </w:hyperlink>
      <w:r w:rsidRPr="0068236C">
        <w:rPr>
          <w:rFonts w:ascii="Helvetica" w:eastAsia="Times New Roman" w:hAnsi="Helvetica" w:cs="Helvetica"/>
          <w:color w:val="333333"/>
          <w:sz w:val="21"/>
          <w:szCs w:val="21"/>
          <w:lang w:eastAsia="en-AU"/>
        </w:rPr>
        <w:t>.</w:t>
      </w:r>
    </w:p>
    <w:p w14:paraId="511FF1D2"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Tobler, Waldo. 2004. “Thirty Five Years of Computer Cartograms.” </w:t>
      </w:r>
      <w:r w:rsidRPr="0068236C">
        <w:rPr>
          <w:rFonts w:ascii="Helvetica" w:eastAsia="Times New Roman" w:hAnsi="Helvetica" w:cs="Helvetica"/>
          <w:i/>
          <w:iCs/>
          <w:color w:val="333333"/>
          <w:sz w:val="21"/>
          <w:szCs w:val="21"/>
          <w:lang w:eastAsia="en-AU"/>
        </w:rPr>
        <w:t>Annals of the Association of American Geographers</w:t>
      </w:r>
      <w:r w:rsidRPr="0068236C">
        <w:rPr>
          <w:rFonts w:ascii="Helvetica" w:eastAsia="Times New Roman" w:hAnsi="Helvetica" w:cs="Helvetica"/>
          <w:color w:val="333333"/>
          <w:sz w:val="21"/>
          <w:szCs w:val="21"/>
          <w:lang w:eastAsia="en-AU"/>
        </w:rPr>
        <w:t> 94 (1): 58–73.</w:t>
      </w:r>
    </w:p>
    <w:p w14:paraId="518CDFF4" w14:textId="77777777" w:rsidR="0068236C" w:rsidRPr="0068236C" w:rsidRDefault="0068236C" w:rsidP="0068236C">
      <w:pPr>
        <w:shd w:val="clear" w:color="auto" w:fill="FFFFFF"/>
        <w:spacing w:after="150" w:line="240" w:lineRule="auto"/>
        <w:rPr>
          <w:rFonts w:ascii="Helvetica" w:eastAsia="Times New Roman" w:hAnsi="Helvetica" w:cs="Helvetica"/>
          <w:color w:val="333333"/>
          <w:sz w:val="21"/>
          <w:szCs w:val="21"/>
          <w:lang w:eastAsia="en-AU"/>
        </w:rPr>
      </w:pPr>
      <w:r w:rsidRPr="0068236C">
        <w:rPr>
          <w:rFonts w:ascii="Helvetica" w:eastAsia="Times New Roman" w:hAnsi="Helvetica" w:cs="Helvetica"/>
          <w:color w:val="333333"/>
          <w:sz w:val="21"/>
          <w:szCs w:val="21"/>
          <w:lang w:eastAsia="en-AU"/>
        </w:rPr>
        <w:t>Walter, S. D. 2001. </w:t>
      </w:r>
      <w:r w:rsidRPr="0068236C">
        <w:rPr>
          <w:rFonts w:ascii="Helvetica" w:eastAsia="Times New Roman" w:hAnsi="Helvetica" w:cs="Helvetica"/>
          <w:i/>
          <w:iCs/>
          <w:color w:val="333333"/>
          <w:sz w:val="21"/>
          <w:szCs w:val="21"/>
          <w:lang w:eastAsia="en-AU"/>
        </w:rPr>
        <w:t>Disease Mapping: A Historical Perspective</w:t>
      </w:r>
      <w:r w:rsidRPr="0068236C">
        <w:rPr>
          <w:rFonts w:ascii="Helvetica" w:eastAsia="Times New Roman" w:hAnsi="Helvetica" w:cs="Helvetica"/>
          <w:color w:val="333333"/>
          <w:sz w:val="21"/>
          <w:szCs w:val="21"/>
          <w:lang w:eastAsia="en-AU"/>
        </w:rPr>
        <w:t>. Book. Oxford University Press: Oxford.</w:t>
      </w:r>
    </w:p>
    <w:p w14:paraId="29D21F01" w14:textId="77777777" w:rsidR="00DC2B26" w:rsidRDefault="00DC2B26"/>
    <w:sectPr w:rsidR="00DC2B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arl Duncan" w:date="2019-06-26T14:23:00Z" w:initials="ED">
    <w:p w14:paraId="0FED5299" w14:textId="77777777" w:rsidR="006C2803" w:rsidRDefault="006C2803">
      <w:pPr>
        <w:pStyle w:val="CommentText"/>
      </w:pPr>
      <w:r>
        <w:rPr>
          <w:rStyle w:val="CommentReference"/>
        </w:rPr>
        <w:annotationRef/>
      </w:r>
      <w:r>
        <w:t>Incomplete sentence/word missing?</w:t>
      </w:r>
    </w:p>
  </w:comment>
  <w:comment w:id="2" w:author="Earl Duncan" w:date="2019-06-26T14:24:00Z" w:initials="ED">
    <w:p w14:paraId="34AF07FA" w14:textId="598BA297" w:rsidR="00B85C17" w:rsidRDefault="00B85C17">
      <w:pPr>
        <w:pStyle w:val="CommentText"/>
      </w:pPr>
      <w:r>
        <w:rPr>
          <w:rStyle w:val="CommentReference"/>
        </w:rPr>
        <w:annotationRef/>
      </w:r>
      <w:r>
        <w:t>I’m not sure what this sentence is referring to (having only read the abstract so far). What is “recognisable”? A particular datum? An area? What is the difference between “recognisable” and “seen”?</w:t>
      </w:r>
    </w:p>
  </w:comment>
  <w:comment w:id="3" w:author="Earl Duncan" w:date="2019-06-26T14:34:00Z" w:initials="ED">
    <w:p w14:paraId="4CC681E5" w14:textId="68127423" w:rsidR="00B937A5" w:rsidRDefault="00B937A5" w:rsidP="00B937A5">
      <w:pPr>
        <w:pStyle w:val="CommentText"/>
      </w:pPr>
      <w:r>
        <w:rPr>
          <w:rStyle w:val="CommentReference"/>
        </w:rPr>
        <w:annotationRef/>
      </w:r>
      <w:r>
        <w:rPr>
          <w:rStyle w:val="CommentReference"/>
        </w:rPr>
        <w:annotationRef/>
      </w:r>
      <w:r>
        <w:t xml:space="preserve">Might need to define this a bit more clearly, rather than define it by example.  It’s not clear to the reader in what sense the map is “true”.  I’m assuming “true to topography” – but just make this a bit clearer. (It’s also a bit ambiguous when map projections </w:t>
      </w:r>
      <w:r>
        <w:t xml:space="preserve">might be </w:t>
      </w:r>
      <w:r>
        <w:t>involved – any map that is projected could in a sense considered not a “true” map, but I don’t think that’s what you mean here).</w:t>
      </w:r>
    </w:p>
    <w:p w14:paraId="402FD1AB" w14:textId="058B519C" w:rsidR="00B937A5" w:rsidRDefault="00B937A5">
      <w:pPr>
        <w:pStyle w:val="CommentText"/>
      </w:pPr>
    </w:p>
  </w:comment>
  <w:comment w:id="4" w:author="Earl Duncan" w:date="2019-06-26T14:33:00Z" w:initials="ED">
    <w:p w14:paraId="253C7821" w14:textId="7E8069D8" w:rsidR="00B937A5" w:rsidRDefault="00B937A5">
      <w:pPr>
        <w:pStyle w:val="CommentText"/>
      </w:pPr>
      <w:r>
        <w:rPr>
          <w:rStyle w:val="CommentReference"/>
        </w:rPr>
        <w:annotationRef/>
      </w:r>
      <w:r>
        <w:t xml:space="preserve">First couple of paragraphs are a good improvement on earlier version </w:t>
      </w:r>
      <w:r>
        <w:sym w:font="Wingdings" w:char="F04A"/>
      </w:r>
    </w:p>
  </w:comment>
  <w:comment w:id="5" w:author="Earl Duncan" w:date="2019-06-26T14:38:00Z" w:initials="ED">
    <w:p w14:paraId="6330B1E8" w14:textId="3EB7132D" w:rsidR="00164886" w:rsidRDefault="00164886">
      <w:pPr>
        <w:pStyle w:val="CommentText"/>
      </w:pPr>
      <w:r>
        <w:rPr>
          <w:rStyle w:val="CommentReference"/>
        </w:rPr>
        <w:annotationRef/>
      </w:r>
      <w:r>
        <w:t>Be careful with this on</w:t>
      </w:r>
      <w:r w:rsidR="005C4C9F">
        <w:t>e</w:t>
      </w:r>
      <w:r>
        <w:t>.  Software is an uncountable noun, so technically it has no plural form.  Just saying “software” would be grammatically appropriate.</w:t>
      </w:r>
    </w:p>
  </w:comment>
  <w:comment w:id="6" w:author="Earl Duncan" w:date="2019-06-26T14:42:00Z" w:initials="ED">
    <w:p w14:paraId="337F5974" w14:textId="2E4CA38B" w:rsidR="00CC5355" w:rsidRDefault="00CC5355">
      <w:pPr>
        <w:pStyle w:val="CommentText"/>
      </w:pPr>
      <w:r>
        <w:rPr>
          <w:rStyle w:val="CommentReference"/>
        </w:rPr>
        <w:annotationRef/>
      </w:r>
      <w:r>
        <w:t>Sentence unclear. What exactly is Walter (2001) proposing?</w:t>
      </w:r>
      <w:r w:rsidR="009C4E01">
        <w:t xml:space="preserve">  Seems like it should read: “…</w:t>
      </w:r>
      <w:r w:rsidR="009C4E01" w:rsidRPr="0068236C">
        <w:rPr>
          <w:rFonts w:ascii="Helvetica" w:eastAsia="Times New Roman" w:hAnsi="Helvetica" w:cs="Helvetica"/>
          <w:color w:val="333333"/>
          <w:sz w:val="21"/>
          <w:szCs w:val="21"/>
          <w:lang w:eastAsia="en-AU"/>
        </w:rPr>
        <w:t>reduce</w:t>
      </w:r>
      <w:r w:rsidR="009C4E01">
        <w:rPr>
          <w:rFonts w:ascii="Helvetica" w:eastAsia="Times New Roman" w:hAnsi="Helvetica" w:cs="Helvetica"/>
          <w:color w:val="333333"/>
          <w:sz w:val="21"/>
          <w:szCs w:val="21"/>
          <w:lang w:eastAsia="en-AU"/>
        </w:rPr>
        <w:t>s</w:t>
      </w:r>
      <w:r w:rsidR="009C4E01" w:rsidRPr="0068236C">
        <w:rPr>
          <w:rFonts w:ascii="Helvetica" w:eastAsia="Times New Roman" w:hAnsi="Helvetica" w:cs="Helvetica"/>
          <w:color w:val="333333"/>
          <w:sz w:val="21"/>
          <w:szCs w:val="21"/>
          <w:lang w:eastAsia="en-AU"/>
        </w:rPr>
        <w:t xml:space="preserve"> the visual impact of large areas with small populations,</w:t>
      </w:r>
      <w:r w:rsidR="009C4E01">
        <w:rPr>
          <w:rFonts w:ascii="Helvetica" w:eastAsia="Times New Roman" w:hAnsi="Helvetica" w:cs="Helvetica"/>
          <w:color w:val="333333"/>
          <w:sz w:val="21"/>
          <w:szCs w:val="21"/>
          <w:lang w:eastAsia="en-AU"/>
        </w:rPr>
        <w:t xml:space="preserve"> by …</w:t>
      </w:r>
      <w:r w:rsidR="009C4E01">
        <w:t>”</w:t>
      </w:r>
    </w:p>
  </w:comment>
  <w:comment w:id="13" w:author="Earl Duncan" w:date="2019-06-26T14:46:00Z" w:initials="ED">
    <w:p w14:paraId="0B4533AD" w14:textId="5AFA5DA4" w:rsidR="00E46021" w:rsidRDefault="00E46021">
      <w:pPr>
        <w:pStyle w:val="CommentText"/>
      </w:pPr>
      <w:r>
        <w:rPr>
          <w:rStyle w:val="CommentReference"/>
        </w:rPr>
        <w:annotationRef/>
      </w:r>
      <w:r>
        <w:t>This example is more than 20 years earlier than Howe (1989).  Are you sure this is correct/best example?</w:t>
      </w:r>
    </w:p>
  </w:comment>
  <w:comment w:id="14" w:author="Earl Duncan" w:date="2019-06-26T14:47:00Z" w:initials="ED">
    <w:p w14:paraId="0ADB2A6D" w14:textId="6D72704C" w:rsidR="00EB6F24" w:rsidRDefault="00EB6F24">
      <w:pPr>
        <w:pStyle w:val="CommentText"/>
      </w:pPr>
      <w:r>
        <w:rPr>
          <w:rStyle w:val="CommentReference"/>
        </w:rPr>
        <w:annotationRef/>
      </w:r>
      <w:r>
        <w:t>What does this mean? Were the maps improved in some way, or the data represented by them updated? Who upgraded them?</w:t>
      </w:r>
    </w:p>
  </w:comment>
  <w:comment w:id="17" w:author="Earl Duncan" w:date="2019-06-26T14:49:00Z" w:initials="ED">
    <w:p w14:paraId="117E502C" w14:textId="3C1928DE" w:rsidR="00A474D8" w:rsidRDefault="00A474D8">
      <w:pPr>
        <w:pStyle w:val="CommentText"/>
      </w:pPr>
      <w:r>
        <w:rPr>
          <w:rStyle w:val="CommentReference"/>
        </w:rPr>
        <w:annotationRef/>
      </w:r>
      <w:r>
        <w:t>Can you provide more details, like in what language it was written (e.g. FORTRAN?)</w:t>
      </w:r>
    </w:p>
  </w:comment>
  <w:comment w:id="25" w:author="Earl Duncan" w:date="2019-06-26T14:54:00Z" w:initials="ED">
    <w:p w14:paraId="2CA3B104" w14:textId="5E9CAFD4" w:rsidR="00D67019" w:rsidRDefault="00D67019">
      <w:pPr>
        <w:pStyle w:val="CommentText"/>
      </w:pPr>
      <w:r>
        <w:rPr>
          <w:rStyle w:val="CommentReference"/>
        </w:rPr>
        <w:annotationRef/>
      </w:r>
      <w:r>
        <w:t>Is this a direct quote?</w:t>
      </w:r>
    </w:p>
  </w:comment>
  <w:comment w:id="26" w:author="Earl Duncan" w:date="2019-06-26T14:55:00Z" w:initials="ED">
    <w:p w14:paraId="1CB72F35" w14:textId="5C1457C7" w:rsidR="00DE7794" w:rsidRDefault="00DE7794">
      <w:pPr>
        <w:pStyle w:val="CommentText"/>
      </w:pPr>
      <w:r>
        <w:rPr>
          <w:rStyle w:val="CommentReference"/>
        </w:rPr>
        <w:annotationRef/>
      </w:r>
      <w:r>
        <w:t>Reference?</w:t>
      </w:r>
    </w:p>
  </w:comment>
  <w:comment w:id="34" w:author="Earl Duncan" w:date="2019-06-26T14:58:00Z" w:initials="ED">
    <w:p w14:paraId="375438F5" w14:textId="08C21D34" w:rsidR="004E49A4" w:rsidRDefault="004E49A4">
      <w:pPr>
        <w:pStyle w:val="CommentText"/>
      </w:pPr>
      <w:r>
        <w:rPr>
          <w:rStyle w:val="CommentReference"/>
        </w:rPr>
        <w:annotationRef/>
      </w:r>
      <w:r>
        <w:t>Similar wording as used above – consider rewording</w:t>
      </w:r>
    </w:p>
  </w:comment>
  <w:comment w:id="35" w:author="Earl Duncan" w:date="2019-06-26T15:03:00Z" w:initials="ED">
    <w:p w14:paraId="1FB8A917" w14:textId="6D24BF4A" w:rsidR="000306BC" w:rsidRDefault="000306BC">
      <w:pPr>
        <w:pStyle w:val="CommentText"/>
      </w:pPr>
      <w:r>
        <w:rPr>
          <w:rStyle w:val="CommentReference"/>
        </w:rPr>
        <w:annotationRef/>
      </w:r>
      <w:r>
        <w:t xml:space="preserve">I’ve only provided feedback up till here since I can see you are still working on the points </w:t>
      </w:r>
      <w:r>
        <w:t>below.</w:t>
      </w:r>
      <w:bookmarkStart w:id="36" w:name="_GoBack"/>
      <w:bookmarkEnd w:id="3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D5299" w15:done="0"/>
  <w15:commentEx w15:paraId="34AF07FA" w15:done="0"/>
  <w15:commentEx w15:paraId="402FD1AB" w15:done="0"/>
  <w15:commentEx w15:paraId="253C7821" w15:done="0"/>
  <w15:commentEx w15:paraId="6330B1E8" w15:done="0"/>
  <w15:commentEx w15:paraId="337F5974" w15:done="0"/>
  <w15:commentEx w15:paraId="0B4533AD" w15:done="0"/>
  <w15:commentEx w15:paraId="0ADB2A6D" w15:done="0"/>
  <w15:commentEx w15:paraId="117E502C" w15:done="0"/>
  <w15:commentEx w15:paraId="2CA3B104" w15:done="0"/>
  <w15:commentEx w15:paraId="1CB72F35" w15:done="0"/>
  <w15:commentEx w15:paraId="375438F5" w15:done="0"/>
  <w15:commentEx w15:paraId="1FB8A9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D02A2"/>
    <w:multiLevelType w:val="multilevel"/>
    <w:tmpl w:val="6EB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003BB"/>
    <w:multiLevelType w:val="multilevel"/>
    <w:tmpl w:val="BEA2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rl Duncan">
    <w15:presenceInfo w15:providerId="AD" w15:userId="S-1-5-21-3052554794-3770484871-3874881240-578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2FE"/>
    <w:rsid w:val="000306BC"/>
    <w:rsid w:val="000477FB"/>
    <w:rsid w:val="00164886"/>
    <w:rsid w:val="00367C83"/>
    <w:rsid w:val="004E49A4"/>
    <w:rsid w:val="0050417B"/>
    <w:rsid w:val="005C4C9F"/>
    <w:rsid w:val="0068236C"/>
    <w:rsid w:val="006C2803"/>
    <w:rsid w:val="00766F9E"/>
    <w:rsid w:val="008562FE"/>
    <w:rsid w:val="009C4E01"/>
    <w:rsid w:val="00A474D8"/>
    <w:rsid w:val="00AA5308"/>
    <w:rsid w:val="00B85C17"/>
    <w:rsid w:val="00B937A5"/>
    <w:rsid w:val="00BE1951"/>
    <w:rsid w:val="00C3619F"/>
    <w:rsid w:val="00CC5355"/>
    <w:rsid w:val="00D67019"/>
    <w:rsid w:val="00DC2B26"/>
    <w:rsid w:val="00DE7794"/>
    <w:rsid w:val="00E46021"/>
    <w:rsid w:val="00EB6F24"/>
    <w:rsid w:val="00F34AE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97E8"/>
  <w15:chartTrackingRefBased/>
  <w15:docId w15:val="{5A553966-4885-441E-B5C4-BB825461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803"/>
    <w:pPr>
      <w:spacing w:before="100" w:beforeAutospacing="1" w:after="100" w:afterAutospacing="1" w:line="240" w:lineRule="auto"/>
      <w:outlineLvl w:val="1"/>
    </w:pPr>
    <w:rPr>
      <w:rFonts w:eastAsia="Times New Roman"/>
      <w:b/>
      <w:bCs/>
      <w:sz w:val="36"/>
      <w:szCs w:val="36"/>
      <w:lang w:eastAsia="en-AU"/>
    </w:rPr>
  </w:style>
  <w:style w:type="paragraph" w:styleId="Heading3">
    <w:name w:val="heading 3"/>
    <w:basedOn w:val="Normal"/>
    <w:link w:val="Heading3Char"/>
    <w:uiPriority w:val="9"/>
    <w:qFormat/>
    <w:rsid w:val="006C2803"/>
    <w:pPr>
      <w:spacing w:before="100" w:beforeAutospacing="1" w:after="100" w:afterAutospacing="1" w:line="240" w:lineRule="auto"/>
      <w:outlineLvl w:val="2"/>
    </w:pPr>
    <w:rPr>
      <w:rFonts w:eastAsia="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803"/>
    <w:rPr>
      <w:rFonts w:eastAsia="Times New Roman"/>
      <w:b/>
      <w:bCs/>
      <w:sz w:val="36"/>
      <w:szCs w:val="36"/>
      <w:lang w:eastAsia="en-AU"/>
    </w:rPr>
  </w:style>
  <w:style w:type="character" w:customStyle="1" w:styleId="Heading3Char">
    <w:name w:val="Heading 3 Char"/>
    <w:basedOn w:val="DefaultParagraphFont"/>
    <w:link w:val="Heading3"/>
    <w:uiPriority w:val="9"/>
    <w:rsid w:val="006C2803"/>
    <w:rPr>
      <w:rFonts w:eastAsia="Times New Roman"/>
      <w:b/>
      <w:bCs/>
      <w:sz w:val="27"/>
      <w:szCs w:val="27"/>
      <w:lang w:eastAsia="en-AU"/>
    </w:rPr>
  </w:style>
  <w:style w:type="paragraph" w:styleId="NormalWeb">
    <w:name w:val="Normal (Web)"/>
    <w:basedOn w:val="Normal"/>
    <w:uiPriority w:val="99"/>
    <w:semiHidden/>
    <w:unhideWhenUsed/>
    <w:rsid w:val="006C2803"/>
    <w:pPr>
      <w:spacing w:before="100" w:beforeAutospacing="1" w:after="100" w:afterAutospacing="1" w:line="240" w:lineRule="auto"/>
    </w:pPr>
    <w:rPr>
      <w:rFonts w:eastAsia="Times New Roman"/>
      <w:lang w:eastAsia="en-AU"/>
    </w:rPr>
  </w:style>
  <w:style w:type="character" w:customStyle="1" w:styleId="citation">
    <w:name w:val="citation"/>
    <w:basedOn w:val="DefaultParagraphFont"/>
    <w:rsid w:val="006C2803"/>
  </w:style>
  <w:style w:type="character" w:styleId="Hyperlink">
    <w:name w:val="Hyperlink"/>
    <w:basedOn w:val="DefaultParagraphFont"/>
    <w:uiPriority w:val="99"/>
    <w:semiHidden/>
    <w:unhideWhenUsed/>
    <w:rsid w:val="006C2803"/>
    <w:rPr>
      <w:color w:val="0000FF"/>
      <w:u w:val="single"/>
    </w:rPr>
  </w:style>
  <w:style w:type="character" w:styleId="Emphasis">
    <w:name w:val="Emphasis"/>
    <w:basedOn w:val="DefaultParagraphFont"/>
    <w:uiPriority w:val="20"/>
    <w:qFormat/>
    <w:rsid w:val="006C2803"/>
    <w:rPr>
      <w:i/>
      <w:iCs/>
    </w:rPr>
  </w:style>
  <w:style w:type="character" w:styleId="CommentReference">
    <w:name w:val="annotation reference"/>
    <w:basedOn w:val="DefaultParagraphFont"/>
    <w:uiPriority w:val="99"/>
    <w:semiHidden/>
    <w:unhideWhenUsed/>
    <w:rsid w:val="006C2803"/>
    <w:rPr>
      <w:sz w:val="16"/>
      <w:szCs w:val="16"/>
    </w:rPr>
  </w:style>
  <w:style w:type="paragraph" w:styleId="CommentText">
    <w:name w:val="annotation text"/>
    <w:basedOn w:val="Normal"/>
    <w:link w:val="CommentTextChar"/>
    <w:uiPriority w:val="99"/>
    <w:semiHidden/>
    <w:unhideWhenUsed/>
    <w:rsid w:val="006C2803"/>
    <w:pPr>
      <w:spacing w:line="240" w:lineRule="auto"/>
    </w:pPr>
    <w:rPr>
      <w:sz w:val="20"/>
      <w:szCs w:val="20"/>
    </w:rPr>
  </w:style>
  <w:style w:type="character" w:customStyle="1" w:styleId="CommentTextChar">
    <w:name w:val="Comment Text Char"/>
    <w:basedOn w:val="DefaultParagraphFont"/>
    <w:link w:val="CommentText"/>
    <w:uiPriority w:val="99"/>
    <w:semiHidden/>
    <w:rsid w:val="006C2803"/>
    <w:rPr>
      <w:sz w:val="20"/>
      <w:szCs w:val="20"/>
    </w:rPr>
  </w:style>
  <w:style w:type="paragraph" w:styleId="CommentSubject">
    <w:name w:val="annotation subject"/>
    <w:basedOn w:val="CommentText"/>
    <w:next w:val="CommentText"/>
    <w:link w:val="CommentSubjectChar"/>
    <w:uiPriority w:val="99"/>
    <w:semiHidden/>
    <w:unhideWhenUsed/>
    <w:rsid w:val="006C2803"/>
    <w:rPr>
      <w:b/>
      <w:bCs/>
    </w:rPr>
  </w:style>
  <w:style w:type="character" w:customStyle="1" w:styleId="CommentSubjectChar">
    <w:name w:val="Comment Subject Char"/>
    <w:basedOn w:val="CommentTextChar"/>
    <w:link w:val="CommentSubject"/>
    <w:uiPriority w:val="99"/>
    <w:semiHidden/>
    <w:rsid w:val="006C2803"/>
    <w:rPr>
      <w:b/>
      <w:bCs/>
      <w:sz w:val="20"/>
      <w:szCs w:val="20"/>
    </w:rPr>
  </w:style>
  <w:style w:type="paragraph" w:styleId="BalloonText">
    <w:name w:val="Balloon Text"/>
    <w:basedOn w:val="Normal"/>
    <w:link w:val="BalloonTextChar"/>
    <w:uiPriority w:val="99"/>
    <w:semiHidden/>
    <w:unhideWhenUsed/>
    <w:rsid w:val="006C2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8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51529">
      <w:bodyDiv w:val="1"/>
      <w:marLeft w:val="0"/>
      <w:marRight w:val="0"/>
      <w:marTop w:val="0"/>
      <w:marBottom w:val="0"/>
      <w:divBdr>
        <w:top w:val="none" w:sz="0" w:space="0" w:color="auto"/>
        <w:left w:val="none" w:sz="0" w:space="0" w:color="auto"/>
        <w:bottom w:val="none" w:sz="0" w:space="0" w:color="auto"/>
        <w:right w:val="none" w:sz="0" w:space="0" w:color="auto"/>
      </w:divBdr>
      <w:divsChild>
        <w:div w:id="655232759">
          <w:marLeft w:val="0"/>
          <w:marRight w:val="0"/>
          <w:marTop w:val="0"/>
          <w:marBottom w:val="0"/>
          <w:divBdr>
            <w:top w:val="none" w:sz="0" w:space="0" w:color="auto"/>
            <w:left w:val="none" w:sz="0" w:space="0" w:color="auto"/>
            <w:bottom w:val="none" w:sz="0" w:space="0" w:color="auto"/>
            <w:right w:val="none" w:sz="0" w:space="0" w:color="auto"/>
          </w:divBdr>
        </w:div>
      </w:divsChild>
    </w:div>
    <w:div w:id="954796836">
      <w:bodyDiv w:val="1"/>
      <w:marLeft w:val="0"/>
      <w:marRight w:val="0"/>
      <w:marTop w:val="0"/>
      <w:marBottom w:val="0"/>
      <w:divBdr>
        <w:top w:val="none" w:sz="0" w:space="0" w:color="auto"/>
        <w:left w:val="none" w:sz="0" w:space="0" w:color="auto"/>
        <w:bottom w:val="none" w:sz="0" w:space="0" w:color="auto"/>
        <w:right w:val="none" w:sz="0" w:space="0" w:color="auto"/>
      </w:divBdr>
      <w:divsChild>
        <w:div w:id="1116410046">
          <w:marLeft w:val="0"/>
          <w:marRight w:val="0"/>
          <w:marTop w:val="0"/>
          <w:marBottom w:val="0"/>
          <w:divBdr>
            <w:top w:val="none" w:sz="0" w:space="0" w:color="auto"/>
            <w:left w:val="none" w:sz="0" w:space="0" w:color="auto"/>
            <w:bottom w:val="none" w:sz="0" w:space="0" w:color="auto"/>
            <w:right w:val="none" w:sz="0" w:space="0" w:color="auto"/>
          </w:divBdr>
          <w:divsChild>
            <w:div w:id="151915227">
              <w:marLeft w:val="0"/>
              <w:marRight w:val="0"/>
              <w:marTop w:val="0"/>
              <w:marBottom w:val="0"/>
              <w:divBdr>
                <w:top w:val="none" w:sz="0" w:space="0" w:color="auto"/>
                <w:left w:val="none" w:sz="0" w:space="0" w:color="auto"/>
                <w:bottom w:val="none" w:sz="0" w:space="0" w:color="auto"/>
                <w:right w:val="none" w:sz="0" w:space="0" w:color="auto"/>
              </w:divBdr>
            </w:div>
            <w:div w:id="1883785593">
              <w:marLeft w:val="0"/>
              <w:marRight w:val="0"/>
              <w:marTop w:val="0"/>
              <w:marBottom w:val="0"/>
              <w:divBdr>
                <w:top w:val="none" w:sz="0" w:space="0" w:color="auto"/>
                <w:left w:val="none" w:sz="0" w:space="0" w:color="auto"/>
                <w:bottom w:val="none" w:sz="0" w:space="0" w:color="auto"/>
                <w:right w:val="none" w:sz="0" w:space="0" w:color="auto"/>
              </w:divBdr>
            </w:div>
          </w:divsChild>
        </w:div>
        <w:div w:id="1621377613">
          <w:marLeft w:val="0"/>
          <w:marRight w:val="0"/>
          <w:marTop w:val="0"/>
          <w:marBottom w:val="0"/>
          <w:divBdr>
            <w:top w:val="none" w:sz="0" w:space="0" w:color="auto"/>
            <w:left w:val="none" w:sz="0" w:space="0" w:color="auto"/>
            <w:bottom w:val="none" w:sz="0" w:space="0" w:color="auto"/>
            <w:right w:val="none" w:sz="0" w:space="0" w:color="auto"/>
          </w:divBdr>
          <w:divsChild>
            <w:div w:id="1124271437">
              <w:marLeft w:val="0"/>
              <w:marRight w:val="0"/>
              <w:marTop w:val="0"/>
              <w:marBottom w:val="0"/>
              <w:divBdr>
                <w:top w:val="none" w:sz="0" w:space="0" w:color="auto"/>
                <w:left w:val="none" w:sz="0" w:space="0" w:color="auto"/>
                <w:bottom w:val="none" w:sz="0" w:space="0" w:color="auto"/>
                <w:right w:val="none" w:sz="0" w:space="0" w:color="auto"/>
              </w:divBdr>
            </w:div>
            <w:div w:id="1652058652">
              <w:marLeft w:val="0"/>
              <w:marRight w:val="0"/>
              <w:marTop w:val="0"/>
              <w:marBottom w:val="0"/>
              <w:divBdr>
                <w:top w:val="none" w:sz="0" w:space="0" w:color="auto"/>
                <w:left w:val="none" w:sz="0" w:space="0" w:color="auto"/>
                <w:bottom w:val="none" w:sz="0" w:space="0" w:color="auto"/>
                <w:right w:val="none" w:sz="0" w:space="0" w:color="auto"/>
              </w:divBdr>
            </w:div>
            <w:div w:id="1721633028">
              <w:marLeft w:val="0"/>
              <w:marRight w:val="0"/>
              <w:marTop w:val="0"/>
              <w:marBottom w:val="0"/>
              <w:divBdr>
                <w:top w:val="none" w:sz="0" w:space="0" w:color="auto"/>
                <w:left w:val="none" w:sz="0" w:space="0" w:color="auto"/>
                <w:bottom w:val="none" w:sz="0" w:space="0" w:color="auto"/>
                <w:right w:val="none" w:sz="0" w:space="0" w:color="auto"/>
              </w:divBdr>
            </w:div>
          </w:divsChild>
        </w:div>
        <w:div w:id="1069116058">
          <w:marLeft w:val="0"/>
          <w:marRight w:val="0"/>
          <w:marTop w:val="0"/>
          <w:marBottom w:val="0"/>
          <w:divBdr>
            <w:top w:val="none" w:sz="0" w:space="0" w:color="auto"/>
            <w:left w:val="none" w:sz="0" w:space="0" w:color="auto"/>
            <w:bottom w:val="none" w:sz="0" w:space="0" w:color="auto"/>
            <w:right w:val="none" w:sz="0" w:space="0" w:color="auto"/>
          </w:divBdr>
          <w:divsChild>
            <w:div w:id="519392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68035001">
          <w:marLeft w:val="0"/>
          <w:marRight w:val="0"/>
          <w:marTop w:val="0"/>
          <w:marBottom w:val="0"/>
          <w:divBdr>
            <w:top w:val="none" w:sz="0" w:space="0" w:color="auto"/>
            <w:left w:val="none" w:sz="0" w:space="0" w:color="auto"/>
            <w:bottom w:val="none" w:sz="0" w:space="0" w:color="auto"/>
            <w:right w:val="none" w:sz="0" w:space="0" w:color="auto"/>
          </w:divBdr>
        </w:div>
        <w:div w:id="1011493084">
          <w:marLeft w:val="0"/>
          <w:marRight w:val="0"/>
          <w:marTop w:val="0"/>
          <w:marBottom w:val="0"/>
          <w:divBdr>
            <w:top w:val="none" w:sz="0" w:space="0" w:color="auto"/>
            <w:left w:val="none" w:sz="0" w:space="0" w:color="auto"/>
            <w:bottom w:val="none" w:sz="0" w:space="0" w:color="auto"/>
            <w:right w:val="none" w:sz="0" w:space="0" w:color="auto"/>
          </w:divBdr>
        </w:div>
        <w:div w:id="705788925">
          <w:marLeft w:val="0"/>
          <w:marRight w:val="0"/>
          <w:marTop w:val="0"/>
          <w:marBottom w:val="0"/>
          <w:divBdr>
            <w:top w:val="none" w:sz="0" w:space="0" w:color="auto"/>
            <w:left w:val="none" w:sz="0" w:space="0" w:color="auto"/>
            <w:bottom w:val="none" w:sz="0" w:space="0" w:color="auto"/>
            <w:right w:val="none" w:sz="0" w:space="0" w:color="auto"/>
          </w:divBdr>
          <w:divsChild>
            <w:div w:id="192808277">
              <w:marLeft w:val="0"/>
              <w:marRight w:val="0"/>
              <w:marTop w:val="0"/>
              <w:marBottom w:val="0"/>
              <w:divBdr>
                <w:top w:val="none" w:sz="0" w:space="0" w:color="auto"/>
                <w:left w:val="none" w:sz="0" w:space="0" w:color="auto"/>
                <w:bottom w:val="none" w:sz="0" w:space="0" w:color="auto"/>
                <w:right w:val="none" w:sz="0" w:space="0" w:color="auto"/>
              </w:divBdr>
              <w:divsChild>
                <w:div w:id="168907826">
                  <w:marLeft w:val="0"/>
                  <w:marRight w:val="0"/>
                  <w:marTop w:val="0"/>
                  <w:marBottom w:val="0"/>
                  <w:divBdr>
                    <w:top w:val="none" w:sz="0" w:space="0" w:color="auto"/>
                    <w:left w:val="none" w:sz="0" w:space="0" w:color="auto"/>
                    <w:bottom w:val="none" w:sz="0" w:space="0" w:color="auto"/>
                    <w:right w:val="none" w:sz="0" w:space="0" w:color="auto"/>
                  </w:divBdr>
                </w:div>
                <w:div w:id="636230088">
                  <w:marLeft w:val="0"/>
                  <w:marRight w:val="0"/>
                  <w:marTop w:val="0"/>
                  <w:marBottom w:val="0"/>
                  <w:divBdr>
                    <w:top w:val="none" w:sz="0" w:space="0" w:color="auto"/>
                    <w:left w:val="none" w:sz="0" w:space="0" w:color="auto"/>
                    <w:bottom w:val="none" w:sz="0" w:space="0" w:color="auto"/>
                    <w:right w:val="none" w:sz="0" w:space="0" w:color="auto"/>
                  </w:divBdr>
                </w:div>
                <w:div w:id="657151115">
                  <w:marLeft w:val="0"/>
                  <w:marRight w:val="0"/>
                  <w:marTop w:val="0"/>
                  <w:marBottom w:val="0"/>
                  <w:divBdr>
                    <w:top w:val="none" w:sz="0" w:space="0" w:color="auto"/>
                    <w:left w:val="none" w:sz="0" w:space="0" w:color="auto"/>
                    <w:bottom w:val="none" w:sz="0" w:space="0" w:color="auto"/>
                    <w:right w:val="none" w:sz="0" w:space="0" w:color="auto"/>
                  </w:divBdr>
                </w:div>
                <w:div w:id="1845896073">
                  <w:marLeft w:val="0"/>
                  <w:marRight w:val="0"/>
                  <w:marTop w:val="0"/>
                  <w:marBottom w:val="0"/>
                  <w:divBdr>
                    <w:top w:val="none" w:sz="0" w:space="0" w:color="auto"/>
                    <w:left w:val="none" w:sz="0" w:space="0" w:color="auto"/>
                    <w:bottom w:val="none" w:sz="0" w:space="0" w:color="auto"/>
                    <w:right w:val="none" w:sz="0" w:space="0" w:color="auto"/>
                  </w:divBdr>
                </w:div>
                <w:div w:id="1138111304">
                  <w:marLeft w:val="0"/>
                  <w:marRight w:val="0"/>
                  <w:marTop w:val="0"/>
                  <w:marBottom w:val="0"/>
                  <w:divBdr>
                    <w:top w:val="none" w:sz="0" w:space="0" w:color="auto"/>
                    <w:left w:val="none" w:sz="0" w:space="0" w:color="auto"/>
                    <w:bottom w:val="none" w:sz="0" w:space="0" w:color="auto"/>
                    <w:right w:val="none" w:sz="0" w:space="0" w:color="auto"/>
                  </w:divBdr>
                </w:div>
                <w:div w:id="2058584008">
                  <w:marLeft w:val="0"/>
                  <w:marRight w:val="0"/>
                  <w:marTop w:val="0"/>
                  <w:marBottom w:val="0"/>
                  <w:divBdr>
                    <w:top w:val="none" w:sz="0" w:space="0" w:color="auto"/>
                    <w:left w:val="none" w:sz="0" w:space="0" w:color="auto"/>
                    <w:bottom w:val="none" w:sz="0" w:space="0" w:color="auto"/>
                    <w:right w:val="none" w:sz="0" w:space="0" w:color="auto"/>
                  </w:divBdr>
                </w:div>
                <w:div w:id="952639485">
                  <w:marLeft w:val="0"/>
                  <w:marRight w:val="0"/>
                  <w:marTop w:val="0"/>
                  <w:marBottom w:val="0"/>
                  <w:divBdr>
                    <w:top w:val="none" w:sz="0" w:space="0" w:color="auto"/>
                    <w:left w:val="none" w:sz="0" w:space="0" w:color="auto"/>
                    <w:bottom w:val="none" w:sz="0" w:space="0" w:color="auto"/>
                    <w:right w:val="none" w:sz="0" w:space="0" w:color="auto"/>
                  </w:divBdr>
                </w:div>
                <w:div w:id="729427806">
                  <w:marLeft w:val="0"/>
                  <w:marRight w:val="0"/>
                  <w:marTop w:val="0"/>
                  <w:marBottom w:val="0"/>
                  <w:divBdr>
                    <w:top w:val="none" w:sz="0" w:space="0" w:color="auto"/>
                    <w:left w:val="none" w:sz="0" w:space="0" w:color="auto"/>
                    <w:bottom w:val="none" w:sz="0" w:space="0" w:color="auto"/>
                    <w:right w:val="none" w:sz="0" w:space="0" w:color="auto"/>
                  </w:divBdr>
                </w:div>
                <w:div w:id="1254362924">
                  <w:marLeft w:val="0"/>
                  <w:marRight w:val="0"/>
                  <w:marTop w:val="0"/>
                  <w:marBottom w:val="0"/>
                  <w:divBdr>
                    <w:top w:val="none" w:sz="0" w:space="0" w:color="auto"/>
                    <w:left w:val="none" w:sz="0" w:space="0" w:color="auto"/>
                    <w:bottom w:val="none" w:sz="0" w:space="0" w:color="auto"/>
                    <w:right w:val="none" w:sz="0" w:space="0" w:color="auto"/>
                  </w:divBdr>
                </w:div>
                <w:div w:id="186918013">
                  <w:marLeft w:val="0"/>
                  <w:marRight w:val="0"/>
                  <w:marTop w:val="0"/>
                  <w:marBottom w:val="0"/>
                  <w:divBdr>
                    <w:top w:val="none" w:sz="0" w:space="0" w:color="auto"/>
                    <w:left w:val="none" w:sz="0" w:space="0" w:color="auto"/>
                    <w:bottom w:val="none" w:sz="0" w:space="0" w:color="auto"/>
                    <w:right w:val="none" w:sz="0" w:space="0" w:color="auto"/>
                  </w:divBdr>
                </w:div>
                <w:div w:id="1486703079">
                  <w:marLeft w:val="0"/>
                  <w:marRight w:val="0"/>
                  <w:marTop w:val="0"/>
                  <w:marBottom w:val="0"/>
                  <w:divBdr>
                    <w:top w:val="none" w:sz="0" w:space="0" w:color="auto"/>
                    <w:left w:val="none" w:sz="0" w:space="0" w:color="auto"/>
                    <w:bottom w:val="none" w:sz="0" w:space="0" w:color="auto"/>
                    <w:right w:val="none" w:sz="0" w:space="0" w:color="auto"/>
                  </w:divBdr>
                </w:div>
                <w:div w:id="1302924733">
                  <w:marLeft w:val="0"/>
                  <w:marRight w:val="0"/>
                  <w:marTop w:val="0"/>
                  <w:marBottom w:val="0"/>
                  <w:divBdr>
                    <w:top w:val="none" w:sz="0" w:space="0" w:color="auto"/>
                    <w:left w:val="none" w:sz="0" w:space="0" w:color="auto"/>
                    <w:bottom w:val="none" w:sz="0" w:space="0" w:color="auto"/>
                    <w:right w:val="none" w:sz="0" w:space="0" w:color="auto"/>
                  </w:divBdr>
                </w:div>
                <w:div w:id="129371093">
                  <w:marLeft w:val="0"/>
                  <w:marRight w:val="0"/>
                  <w:marTop w:val="0"/>
                  <w:marBottom w:val="0"/>
                  <w:divBdr>
                    <w:top w:val="none" w:sz="0" w:space="0" w:color="auto"/>
                    <w:left w:val="none" w:sz="0" w:space="0" w:color="auto"/>
                    <w:bottom w:val="none" w:sz="0" w:space="0" w:color="auto"/>
                    <w:right w:val="none" w:sz="0" w:space="0" w:color="auto"/>
                  </w:divBdr>
                </w:div>
                <w:div w:id="131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4087">
      <w:bodyDiv w:val="1"/>
      <w:marLeft w:val="0"/>
      <w:marRight w:val="0"/>
      <w:marTop w:val="0"/>
      <w:marBottom w:val="0"/>
      <w:divBdr>
        <w:top w:val="none" w:sz="0" w:space="0" w:color="auto"/>
        <w:left w:val="none" w:sz="0" w:space="0" w:color="auto"/>
        <w:bottom w:val="none" w:sz="0" w:space="0" w:color="auto"/>
        <w:right w:val="none" w:sz="0" w:space="0" w:color="auto"/>
      </w:divBdr>
      <w:divsChild>
        <w:div w:id="687023086">
          <w:marLeft w:val="0"/>
          <w:marRight w:val="0"/>
          <w:marTop w:val="0"/>
          <w:marBottom w:val="0"/>
          <w:divBdr>
            <w:top w:val="none" w:sz="0" w:space="0" w:color="auto"/>
            <w:left w:val="none" w:sz="0" w:space="0" w:color="auto"/>
            <w:bottom w:val="none" w:sz="0" w:space="0" w:color="auto"/>
            <w:right w:val="none" w:sz="0" w:space="0" w:color="auto"/>
          </w:divBdr>
        </w:div>
        <w:div w:id="41179031">
          <w:marLeft w:val="0"/>
          <w:marRight w:val="0"/>
          <w:marTop w:val="0"/>
          <w:marBottom w:val="0"/>
          <w:divBdr>
            <w:top w:val="none" w:sz="0" w:space="0" w:color="auto"/>
            <w:left w:val="none" w:sz="0" w:space="0" w:color="auto"/>
            <w:bottom w:val="none" w:sz="0" w:space="0" w:color="auto"/>
            <w:right w:val="none" w:sz="0" w:space="0" w:color="auto"/>
          </w:divBdr>
          <w:divsChild>
            <w:div w:id="1669365515">
              <w:marLeft w:val="0"/>
              <w:marRight w:val="0"/>
              <w:marTop w:val="0"/>
              <w:marBottom w:val="0"/>
              <w:divBdr>
                <w:top w:val="none" w:sz="0" w:space="0" w:color="auto"/>
                <w:left w:val="none" w:sz="0" w:space="0" w:color="auto"/>
                <w:bottom w:val="none" w:sz="0" w:space="0" w:color="auto"/>
                <w:right w:val="none" w:sz="0" w:space="0" w:color="auto"/>
              </w:divBdr>
            </w:div>
            <w:div w:id="1983656737">
              <w:marLeft w:val="0"/>
              <w:marRight w:val="0"/>
              <w:marTop w:val="0"/>
              <w:marBottom w:val="0"/>
              <w:divBdr>
                <w:top w:val="none" w:sz="0" w:space="0" w:color="auto"/>
                <w:left w:val="none" w:sz="0" w:space="0" w:color="auto"/>
                <w:bottom w:val="none" w:sz="0" w:space="0" w:color="auto"/>
                <w:right w:val="none" w:sz="0" w:space="0" w:color="auto"/>
              </w:divBdr>
            </w:div>
          </w:divsChild>
        </w:div>
        <w:div w:id="1014650157">
          <w:marLeft w:val="0"/>
          <w:marRight w:val="0"/>
          <w:marTop w:val="0"/>
          <w:marBottom w:val="0"/>
          <w:divBdr>
            <w:top w:val="none" w:sz="0" w:space="0" w:color="auto"/>
            <w:left w:val="none" w:sz="0" w:space="0" w:color="auto"/>
            <w:bottom w:val="none" w:sz="0" w:space="0" w:color="auto"/>
            <w:right w:val="none" w:sz="0" w:space="0" w:color="auto"/>
          </w:divBdr>
          <w:divsChild>
            <w:div w:id="1513450426">
              <w:marLeft w:val="0"/>
              <w:marRight w:val="0"/>
              <w:marTop w:val="0"/>
              <w:marBottom w:val="0"/>
              <w:divBdr>
                <w:top w:val="none" w:sz="0" w:space="0" w:color="auto"/>
                <w:left w:val="none" w:sz="0" w:space="0" w:color="auto"/>
                <w:bottom w:val="none" w:sz="0" w:space="0" w:color="auto"/>
                <w:right w:val="none" w:sz="0" w:space="0" w:color="auto"/>
              </w:divBdr>
            </w:div>
            <w:div w:id="1788697768">
              <w:marLeft w:val="0"/>
              <w:marRight w:val="0"/>
              <w:marTop w:val="0"/>
              <w:marBottom w:val="0"/>
              <w:divBdr>
                <w:top w:val="none" w:sz="0" w:space="0" w:color="auto"/>
                <w:left w:val="none" w:sz="0" w:space="0" w:color="auto"/>
                <w:bottom w:val="none" w:sz="0" w:space="0" w:color="auto"/>
                <w:right w:val="none" w:sz="0" w:space="0" w:color="auto"/>
              </w:divBdr>
            </w:div>
            <w:div w:id="946960204">
              <w:marLeft w:val="0"/>
              <w:marRight w:val="0"/>
              <w:marTop w:val="0"/>
              <w:marBottom w:val="0"/>
              <w:divBdr>
                <w:top w:val="none" w:sz="0" w:space="0" w:color="auto"/>
                <w:left w:val="none" w:sz="0" w:space="0" w:color="auto"/>
                <w:bottom w:val="none" w:sz="0" w:space="0" w:color="auto"/>
                <w:right w:val="none" w:sz="0" w:space="0" w:color="auto"/>
              </w:divBdr>
            </w:div>
          </w:divsChild>
        </w:div>
        <w:div w:id="1368875049">
          <w:marLeft w:val="0"/>
          <w:marRight w:val="0"/>
          <w:marTop w:val="0"/>
          <w:marBottom w:val="0"/>
          <w:divBdr>
            <w:top w:val="none" w:sz="0" w:space="0" w:color="auto"/>
            <w:left w:val="none" w:sz="0" w:space="0" w:color="auto"/>
            <w:bottom w:val="none" w:sz="0" w:space="0" w:color="auto"/>
            <w:right w:val="none" w:sz="0" w:space="0" w:color="auto"/>
          </w:divBdr>
        </w:div>
        <w:div w:id="966859733">
          <w:marLeft w:val="0"/>
          <w:marRight w:val="0"/>
          <w:marTop w:val="0"/>
          <w:marBottom w:val="0"/>
          <w:divBdr>
            <w:top w:val="none" w:sz="0" w:space="0" w:color="auto"/>
            <w:left w:val="none" w:sz="0" w:space="0" w:color="auto"/>
            <w:bottom w:val="none" w:sz="0" w:space="0" w:color="auto"/>
            <w:right w:val="none" w:sz="0" w:space="0" w:color="auto"/>
          </w:divBdr>
        </w:div>
        <w:div w:id="947934386">
          <w:marLeft w:val="0"/>
          <w:marRight w:val="0"/>
          <w:marTop w:val="0"/>
          <w:marBottom w:val="0"/>
          <w:divBdr>
            <w:top w:val="none" w:sz="0" w:space="0" w:color="auto"/>
            <w:left w:val="none" w:sz="0" w:space="0" w:color="auto"/>
            <w:bottom w:val="none" w:sz="0" w:space="0" w:color="auto"/>
            <w:right w:val="none" w:sz="0" w:space="0" w:color="auto"/>
          </w:divBdr>
        </w:div>
        <w:div w:id="87165772">
          <w:marLeft w:val="0"/>
          <w:marRight w:val="0"/>
          <w:marTop w:val="0"/>
          <w:marBottom w:val="0"/>
          <w:divBdr>
            <w:top w:val="none" w:sz="0" w:space="0" w:color="auto"/>
            <w:left w:val="none" w:sz="0" w:space="0" w:color="auto"/>
            <w:bottom w:val="none" w:sz="0" w:space="0" w:color="auto"/>
            <w:right w:val="none" w:sz="0" w:space="0" w:color="auto"/>
          </w:divBdr>
          <w:divsChild>
            <w:div w:id="916477211">
              <w:marLeft w:val="0"/>
              <w:marRight w:val="0"/>
              <w:marTop w:val="0"/>
              <w:marBottom w:val="0"/>
              <w:divBdr>
                <w:top w:val="none" w:sz="0" w:space="0" w:color="auto"/>
                <w:left w:val="none" w:sz="0" w:space="0" w:color="auto"/>
                <w:bottom w:val="none" w:sz="0" w:space="0" w:color="auto"/>
                <w:right w:val="none" w:sz="0" w:space="0" w:color="auto"/>
              </w:divBdr>
              <w:divsChild>
                <w:div w:id="1130706810">
                  <w:marLeft w:val="0"/>
                  <w:marRight w:val="0"/>
                  <w:marTop w:val="0"/>
                  <w:marBottom w:val="0"/>
                  <w:divBdr>
                    <w:top w:val="none" w:sz="0" w:space="0" w:color="auto"/>
                    <w:left w:val="none" w:sz="0" w:space="0" w:color="auto"/>
                    <w:bottom w:val="none" w:sz="0" w:space="0" w:color="auto"/>
                    <w:right w:val="none" w:sz="0" w:space="0" w:color="auto"/>
                  </w:divBdr>
                </w:div>
                <w:div w:id="1531841851">
                  <w:marLeft w:val="0"/>
                  <w:marRight w:val="0"/>
                  <w:marTop w:val="0"/>
                  <w:marBottom w:val="0"/>
                  <w:divBdr>
                    <w:top w:val="none" w:sz="0" w:space="0" w:color="auto"/>
                    <w:left w:val="none" w:sz="0" w:space="0" w:color="auto"/>
                    <w:bottom w:val="none" w:sz="0" w:space="0" w:color="auto"/>
                    <w:right w:val="none" w:sz="0" w:space="0" w:color="auto"/>
                  </w:divBdr>
                </w:div>
                <w:div w:id="395979196">
                  <w:marLeft w:val="0"/>
                  <w:marRight w:val="0"/>
                  <w:marTop w:val="0"/>
                  <w:marBottom w:val="0"/>
                  <w:divBdr>
                    <w:top w:val="none" w:sz="0" w:space="0" w:color="auto"/>
                    <w:left w:val="none" w:sz="0" w:space="0" w:color="auto"/>
                    <w:bottom w:val="none" w:sz="0" w:space="0" w:color="auto"/>
                    <w:right w:val="none" w:sz="0" w:space="0" w:color="auto"/>
                  </w:divBdr>
                </w:div>
                <w:div w:id="422991490">
                  <w:marLeft w:val="0"/>
                  <w:marRight w:val="0"/>
                  <w:marTop w:val="0"/>
                  <w:marBottom w:val="0"/>
                  <w:divBdr>
                    <w:top w:val="none" w:sz="0" w:space="0" w:color="auto"/>
                    <w:left w:val="none" w:sz="0" w:space="0" w:color="auto"/>
                    <w:bottom w:val="none" w:sz="0" w:space="0" w:color="auto"/>
                    <w:right w:val="none" w:sz="0" w:space="0" w:color="auto"/>
                  </w:divBdr>
                </w:div>
                <w:div w:id="1636717265">
                  <w:marLeft w:val="0"/>
                  <w:marRight w:val="0"/>
                  <w:marTop w:val="0"/>
                  <w:marBottom w:val="0"/>
                  <w:divBdr>
                    <w:top w:val="none" w:sz="0" w:space="0" w:color="auto"/>
                    <w:left w:val="none" w:sz="0" w:space="0" w:color="auto"/>
                    <w:bottom w:val="none" w:sz="0" w:space="0" w:color="auto"/>
                    <w:right w:val="none" w:sz="0" w:space="0" w:color="auto"/>
                  </w:divBdr>
                </w:div>
                <w:div w:id="1020273973">
                  <w:marLeft w:val="0"/>
                  <w:marRight w:val="0"/>
                  <w:marTop w:val="0"/>
                  <w:marBottom w:val="0"/>
                  <w:divBdr>
                    <w:top w:val="none" w:sz="0" w:space="0" w:color="auto"/>
                    <w:left w:val="none" w:sz="0" w:space="0" w:color="auto"/>
                    <w:bottom w:val="none" w:sz="0" w:space="0" w:color="auto"/>
                    <w:right w:val="none" w:sz="0" w:space="0" w:color="auto"/>
                  </w:divBdr>
                </w:div>
                <w:div w:id="1709253282">
                  <w:marLeft w:val="0"/>
                  <w:marRight w:val="0"/>
                  <w:marTop w:val="0"/>
                  <w:marBottom w:val="0"/>
                  <w:divBdr>
                    <w:top w:val="none" w:sz="0" w:space="0" w:color="auto"/>
                    <w:left w:val="none" w:sz="0" w:space="0" w:color="auto"/>
                    <w:bottom w:val="none" w:sz="0" w:space="0" w:color="auto"/>
                    <w:right w:val="none" w:sz="0" w:space="0" w:color="auto"/>
                  </w:divBdr>
                </w:div>
                <w:div w:id="1017268868">
                  <w:marLeft w:val="0"/>
                  <w:marRight w:val="0"/>
                  <w:marTop w:val="0"/>
                  <w:marBottom w:val="0"/>
                  <w:divBdr>
                    <w:top w:val="none" w:sz="0" w:space="0" w:color="auto"/>
                    <w:left w:val="none" w:sz="0" w:space="0" w:color="auto"/>
                    <w:bottom w:val="none" w:sz="0" w:space="0" w:color="auto"/>
                    <w:right w:val="none" w:sz="0" w:space="0" w:color="auto"/>
                  </w:divBdr>
                </w:div>
                <w:div w:id="1359938095">
                  <w:marLeft w:val="0"/>
                  <w:marRight w:val="0"/>
                  <w:marTop w:val="0"/>
                  <w:marBottom w:val="0"/>
                  <w:divBdr>
                    <w:top w:val="none" w:sz="0" w:space="0" w:color="auto"/>
                    <w:left w:val="none" w:sz="0" w:space="0" w:color="auto"/>
                    <w:bottom w:val="none" w:sz="0" w:space="0" w:color="auto"/>
                    <w:right w:val="none" w:sz="0" w:space="0" w:color="auto"/>
                  </w:divBdr>
                </w:div>
                <w:div w:id="1002047055">
                  <w:marLeft w:val="0"/>
                  <w:marRight w:val="0"/>
                  <w:marTop w:val="0"/>
                  <w:marBottom w:val="0"/>
                  <w:divBdr>
                    <w:top w:val="none" w:sz="0" w:space="0" w:color="auto"/>
                    <w:left w:val="none" w:sz="0" w:space="0" w:color="auto"/>
                    <w:bottom w:val="none" w:sz="0" w:space="0" w:color="auto"/>
                    <w:right w:val="none" w:sz="0" w:space="0" w:color="auto"/>
                  </w:divBdr>
                </w:div>
                <w:div w:id="144325091">
                  <w:marLeft w:val="0"/>
                  <w:marRight w:val="0"/>
                  <w:marTop w:val="0"/>
                  <w:marBottom w:val="0"/>
                  <w:divBdr>
                    <w:top w:val="none" w:sz="0" w:space="0" w:color="auto"/>
                    <w:left w:val="none" w:sz="0" w:space="0" w:color="auto"/>
                    <w:bottom w:val="none" w:sz="0" w:space="0" w:color="auto"/>
                    <w:right w:val="none" w:sz="0" w:space="0" w:color="auto"/>
                  </w:divBdr>
                </w:div>
                <w:div w:id="1364089745">
                  <w:marLeft w:val="0"/>
                  <w:marRight w:val="0"/>
                  <w:marTop w:val="0"/>
                  <w:marBottom w:val="0"/>
                  <w:divBdr>
                    <w:top w:val="none" w:sz="0" w:space="0" w:color="auto"/>
                    <w:left w:val="none" w:sz="0" w:space="0" w:color="auto"/>
                    <w:bottom w:val="none" w:sz="0" w:space="0" w:color="auto"/>
                    <w:right w:val="none" w:sz="0" w:space="0" w:color="auto"/>
                  </w:divBdr>
                </w:div>
                <w:div w:id="1801341375">
                  <w:marLeft w:val="0"/>
                  <w:marRight w:val="0"/>
                  <w:marTop w:val="0"/>
                  <w:marBottom w:val="0"/>
                  <w:divBdr>
                    <w:top w:val="none" w:sz="0" w:space="0" w:color="auto"/>
                    <w:left w:val="none" w:sz="0" w:space="0" w:color="auto"/>
                    <w:bottom w:val="none" w:sz="0" w:space="0" w:color="auto"/>
                    <w:right w:val="none" w:sz="0" w:space="0" w:color="auto"/>
                  </w:divBdr>
                </w:div>
                <w:div w:id="10364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Colleagues%20and%20Students\Stephanie%20Kobakian\4%20Review%20Article\review_article.html" TargetMode="External"/><Relationship Id="rId13" Type="http://schemas.openxmlformats.org/officeDocument/2006/relationships/hyperlink" Target="file:///H:\Colleagues%20and%20Students\Stephanie%20Kobakian\4%20Review%20Article\review_article.html" TargetMode="External"/><Relationship Id="rId18" Type="http://schemas.openxmlformats.org/officeDocument/2006/relationships/hyperlink" Target="file:///H:\Colleagues%20and%20Students\Stephanie%20Kobakian\4%20Review%20Article\review_article.html" TargetMode="External"/><Relationship Id="rId26" Type="http://schemas.openxmlformats.org/officeDocument/2006/relationships/hyperlink" Target="file:///H:\Colleagues%20and%20Students\Stephanie%20Kobakian\4%20Review%20Article\review_article.html" TargetMode="External"/><Relationship Id="rId39" Type="http://schemas.openxmlformats.org/officeDocument/2006/relationships/hyperlink" Target="https://doi.org/10.1186/1476-072X-5-49" TargetMode="External"/><Relationship Id="rId3" Type="http://schemas.openxmlformats.org/officeDocument/2006/relationships/settings" Target="settings.xml"/><Relationship Id="rId21" Type="http://schemas.openxmlformats.org/officeDocument/2006/relationships/hyperlink" Target="file:///H:\Colleagues%20and%20Students\Stephanie%20Kobakian\4%20Review%20Article\review_article.html" TargetMode="External"/><Relationship Id="rId34" Type="http://schemas.openxmlformats.org/officeDocument/2006/relationships/hyperlink" Target="file:///H:\Colleagues%20and%20Students\Stephanie%20Kobakian\4%20Review%20Article\review_article.html" TargetMode="External"/><Relationship Id="rId42" Type="http://schemas.openxmlformats.org/officeDocument/2006/relationships/hyperlink" Target="https://doi.org/10.1002/9781118786352.wbieg0283" TargetMode="External"/><Relationship Id="rId47" Type="http://schemas.microsoft.com/office/2011/relationships/people" Target="people.xml"/><Relationship Id="rId7" Type="http://schemas.openxmlformats.org/officeDocument/2006/relationships/hyperlink" Target="file:///H:\Colleagues%20and%20Students\Stephanie%20Kobakian\4%20Review%20Article\review_article.html" TargetMode="External"/><Relationship Id="rId12" Type="http://schemas.openxmlformats.org/officeDocument/2006/relationships/hyperlink" Target="file:///H:\Colleagues%20and%20Students\Stephanie%20Kobakian\4%20Review%20Article\review_article.html" TargetMode="External"/><Relationship Id="rId17" Type="http://schemas.openxmlformats.org/officeDocument/2006/relationships/hyperlink" Target="file:///H:\Colleagues%20and%20Students\Stephanie%20Kobakian\4%20Review%20Article\review_article.html" TargetMode="External"/><Relationship Id="rId25" Type="http://schemas.openxmlformats.org/officeDocument/2006/relationships/hyperlink" Target="file:///H:\Colleagues%20and%20Students\Stephanie%20Kobakian\4%20Review%20Article\review_article.html" TargetMode="External"/><Relationship Id="rId33" Type="http://schemas.openxmlformats.org/officeDocument/2006/relationships/hyperlink" Target="file:///H:\Colleagues%20and%20Students\Stephanie%20Kobakian\4%20Review%20Article\review_article.html" TargetMode="External"/><Relationship Id="rId38" Type="http://schemas.openxmlformats.org/officeDocument/2006/relationships/hyperlink" Target="file:///H:\Colleagues%20and%20Students\Stephanie%20Kobakian\4%20Review%20Article\review_article.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H:\Colleagues%20and%20Students\Stephanie%20Kobakian\4%20Review%20Article\review_article.html" TargetMode="External"/><Relationship Id="rId20" Type="http://schemas.openxmlformats.org/officeDocument/2006/relationships/hyperlink" Target="file:///H:\Colleagues%20and%20Students\Stephanie%20Kobakian\4%20Review%20Article\review_article.html" TargetMode="External"/><Relationship Id="rId29" Type="http://schemas.openxmlformats.org/officeDocument/2006/relationships/hyperlink" Target="file:///H:\Colleagues%20and%20Students\Stephanie%20Kobakian\4%20Review%20Article\review_article.html" TargetMode="External"/><Relationship Id="rId41" Type="http://schemas.openxmlformats.org/officeDocument/2006/relationships/hyperlink" Target="https://doi.org/10.1002/9780470979587.ch3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H:\Colleagues%20and%20Students\Stephanie%20Kobakian\4%20Review%20Article\review_article.html" TargetMode="External"/><Relationship Id="rId24" Type="http://schemas.openxmlformats.org/officeDocument/2006/relationships/hyperlink" Target="file:///H:\Colleagues%20and%20Students\Stephanie%20Kobakian\4%20Review%20Article\review_article.html" TargetMode="External"/><Relationship Id="rId32" Type="http://schemas.openxmlformats.org/officeDocument/2006/relationships/hyperlink" Target="file:///H:\Colleagues%20and%20Students\Stephanie%20Kobakian\4%20Review%20Article\review_article.html" TargetMode="External"/><Relationship Id="rId37" Type="http://schemas.openxmlformats.org/officeDocument/2006/relationships/hyperlink" Target="file:///H:\Colleagues%20and%20Students\Stephanie%20Kobakian\4%20Review%20Article\review_article.html" TargetMode="External"/><Relationship Id="rId40" Type="http://schemas.openxmlformats.org/officeDocument/2006/relationships/hyperlink" Target="https://doi.org/10.1093/ije/dyp395" TargetMode="External"/><Relationship Id="rId45" Type="http://schemas.openxmlformats.org/officeDocument/2006/relationships/hyperlink" Target="http://arxiv.org/abs/1605.08485" TargetMode="External"/><Relationship Id="rId5" Type="http://schemas.openxmlformats.org/officeDocument/2006/relationships/comments" Target="comments.xml"/><Relationship Id="rId15" Type="http://schemas.openxmlformats.org/officeDocument/2006/relationships/hyperlink" Target="file:///H:\Colleagues%20and%20Students\Stephanie%20Kobakian\4%20Review%20Article\review_article.html" TargetMode="External"/><Relationship Id="rId23" Type="http://schemas.openxmlformats.org/officeDocument/2006/relationships/hyperlink" Target="file:///H:\Colleagues%20and%20Students\Stephanie%20Kobakian\4%20Review%20Article\review_article.html" TargetMode="External"/><Relationship Id="rId28" Type="http://schemas.openxmlformats.org/officeDocument/2006/relationships/hyperlink" Target="file:///H:\Colleagues%20and%20Students\Stephanie%20Kobakian\4%20Review%20Article\review_article.html" TargetMode="External"/><Relationship Id="rId36" Type="http://schemas.openxmlformats.org/officeDocument/2006/relationships/hyperlink" Target="file:///H:\Colleagues%20and%20Students\Stephanie%20Kobakian\4%20Review%20Article\review_article.html" TargetMode="External"/><Relationship Id="rId10" Type="http://schemas.openxmlformats.org/officeDocument/2006/relationships/hyperlink" Target="file:///H:\Colleagues%20and%20Students\Stephanie%20Kobakian\4%20Review%20Article\review_article.html" TargetMode="External"/><Relationship Id="rId19" Type="http://schemas.openxmlformats.org/officeDocument/2006/relationships/hyperlink" Target="file:///H:\Colleagues%20and%20Students\Stephanie%20Kobakian\4%20Review%20Article\review_article.html" TargetMode="External"/><Relationship Id="rId31" Type="http://schemas.openxmlformats.org/officeDocument/2006/relationships/hyperlink" Target="file:///H:\Colleagues%20and%20Students\Stephanie%20Kobakian\4%20Review%20Article\review_article.html" TargetMode="External"/><Relationship Id="rId44" Type="http://schemas.openxmlformats.org/officeDocument/2006/relationships/hyperlink" Target="https://doi.org/10.1093/oxfordjournals.epirev.a017993" TargetMode="External"/><Relationship Id="rId4" Type="http://schemas.openxmlformats.org/officeDocument/2006/relationships/webSettings" Target="webSettings.xml"/><Relationship Id="rId9" Type="http://schemas.openxmlformats.org/officeDocument/2006/relationships/hyperlink" Target="file:///H:\Colleagues%20and%20Students\Stephanie%20Kobakian\4%20Review%20Article\review_article.html" TargetMode="External"/><Relationship Id="rId14" Type="http://schemas.openxmlformats.org/officeDocument/2006/relationships/hyperlink" Target="file:///H:\Colleagues%20and%20Students\Stephanie%20Kobakian\4%20Review%20Article\review_article.html" TargetMode="External"/><Relationship Id="rId22" Type="http://schemas.openxmlformats.org/officeDocument/2006/relationships/hyperlink" Target="file:///H:\Colleagues%20and%20Students\Stephanie%20Kobakian\4%20Review%20Article\review_article.html" TargetMode="External"/><Relationship Id="rId27" Type="http://schemas.openxmlformats.org/officeDocument/2006/relationships/hyperlink" Target="file:///H:\Colleagues%20and%20Students\Stephanie%20Kobakian\4%20Review%20Article\review_article.html" TargetMode="External"/><Relationship Id="rId30" Type="http://schemas.openxmlformats.org/officeDocument/2006/relationships/hyperlink" Target="file:///H:\Colleagues%20and%20Students\Stephanie%20Kobakian\4%20Review%20Article\review_article.html" TargetMode="External"/><Relationship Id="rId35" Type="http://schemas.openxmlformats.org/officeDocument/2006/relationships/hyperlink" Target="file:///H:\Colleagues%20and%20Students\Stephanie%20Kobakian\4%20Review%20Article\review_article.html" TargetMode="External"/><Relationship Id="rId43" Type="http://schemas.openxmlformats.org/officeDocument/2006/relationships/hyperlink" Target="https://doi.org/10.1109/IDEAS.2000.880581"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7ADAB83E</Template>
  <TotalTime>42</TotalTime>
  <Pages>5</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Duncan</dc:creator>
  <cp:keywords/>
  <dc:description/>
  <cp:lastModifiedBy>Earl Duncan</cp:lastModifiedBy>
  <cp:revision>21</cp:revision>
  <dcterms:created xsi:type="dcterms:W3CDTF">2019-06-26T04:21:00Z</dcterms:created>
  <dcterms:modified xsi:type="dcterms:W3CDTF">2019-06-26T05:03:00Z</dcterms:modified>
</cp:coreProperties>
</file>